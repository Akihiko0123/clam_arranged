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2A1C" w14:textId="571A22FA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name: </w:t>
      </w:r>
      <w:del w:id="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deep_learning</w:delText>
        </w:r>
      </w:del>
      <w:ins w:id="1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clam</w:t>
        </w:r>
      </w:ins>
    </w:p>
    <w:p w14:paraId="33D923C1" w14:textId="7777777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>channels:</w:t>
      </w:r>
    </w:p>
    <w:p w14:paraId="2C3D63B4" w14:textId="7777777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pytorch</w:t>
      </w:r>
      <w:proofErr w:type="spellEnd"/>
    </w:p>
    <w:p w14:paraId="4A26B9E5" w14:textId="77777777" w:rsidR="00000000" w:rsidRPr="00C035FD" w:rsidRDefault="00DE5E6B" w:rsidP="00C035FD">
      <w:pPr>
        <w:pStyle w:val="a3"/>
        <w:rPr>
          <w:moveTo w:id="2" w:author="作成者が" w:date="2021-11-26T15:09:00Z"/>
          <w:rFonts w:ascii="ＭＳ ゴシック" w:eastAsia="ＭＳ ゴシック" w:hAnsi="ＭＳ ゴシック" w:cs="ＭＳ ゴシック" w:hint="eastAsia"/>
        </w:rPr>
      </w:pPr>
      <w:moveToRangeStart w:id="3" w:author="作成者が" w:date="2021-11-26T15:09:00Z" w:name="move88831760"/>
      <w:moveTo w:id="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defaults</w:t>
        </w:r>
      </w:moveTo>
    </w:p>
    <w:moveToRangeEnd w:id="3"/>
    <w:p w14:paraId="4AB6674C" w14:textId="7777777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conda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-forge</w:t>
      </w:r>
    </w:p>
    <w:p w14:paraId="20BCC33D" w14:textId="77777777" w:rsidR="00000000" w:rsidRPr="00C035FD" w:rsidRDefault="00DE5E6B" w:rsidP="00C035FD">
      <w:pPr>
        <w:pStyle w:val="a3"/>
        <w:rPr>
          <w:moveFrom w:id="5" w:author="作成者が" w:date="2021-11-26T15:09:00Z"/>
          <w:rFonts w:ascii="ＭＳ ゴシック" w:eastAsia="ＭＳ ゴシック" w:hAnsi="ＭＳ ゴシック" w:cs="ＭＳ ゴシック" w:hint="eastAsia"/>
        </w:rPr>
      </w:pPr>
      <w:moveFromRangeStart w:id="6" w:author="作成者が" w:date="2021-11-26T15:09:00Z" w:name="move88831760"/>
      <w:moveFrom w:id="7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defaults</w:t>
        </w:r>
      </w:moveFrom>
    </w:p>
    <w:moveFromRangeEnd w:id="6"/>
    <w:p w14:paraId="52A5B808" w14:textId="7777777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>dependencies:</w:t>
      </w:r>
    </w:p>
    <w:p w14:paraId="3A91FA8D" w14:textId="3F43FCB4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_</w:t>
      </w:r>
      <w:proofErr w:type="spellStart"/>
      <w:del w:id="8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libgcc_mutex</w:delText>
        </w:r>
      </w:del>
      <w:ins w:id="9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pytorch_select</w:t>
        </w:r>
      </w:ins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=0.1=</w:t>
      </w:r>
      <w:del w:id="1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main</w:delText>
        </w:r>
      </w:del>
      <w:ins w:id="11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cpu_0</w:t>
        </w:r>
      </w:ins>
    </w:p>
    <w:p w14:paraId="0D45BF6E" w14:textId="7777777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_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tflow_select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=2.3.0=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mkl</w:t>
      </w:r>
      <w:proofErr w:type="spellEnd"/>
    </w:p>
    <w:p w14:paraId="47CD8806" w14:textId="42B992B4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absl-py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=0.</w:t>
      </w:r>
      <w:del w:id="12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9</w:delText>
        </w:r>
      </w:del>
      <w:ins w:id="13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13</w:t>
        </w:r>
      </w:ins>
      <w:r w:rsidRPr="00C035FD">
        <w:rPr>
          <w:rFonts w:ascii="ＭＳ ゴシック" w:eastAsia="ＭＳ ゴシック" w:hAnsi="ＭＳ ゴシック" w:cs="ＭＳ ゴシック" w:hint="eastAsia"/>
        </w:rPr>
        <w:t>.0=</w:t>
      </w:r>
      <w:del w:id="1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py37</w:delText>
        </w:r>
      </w:del>
      <w:ins w:id="15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py37haa95532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32E81656" w14:textId="77777777" w:rsidR="00000000" w:rsidRPr="00C035FD" w:rsidRDefault="00DE5E6B" w:rsidP="00C035FD">
      <w:pPr>
        <w:pStyle w:val="a3"/>
        <w:rPr>
          <w:ins w:id="16" w:author="作成者が" w:date="2021-11-26T15:09:00Z"/>
          <w:rFonts w:ascii="ＭＳ ゴシック" w:eastAsia="ＭＳ ゴシック" w:hAnsi="ＭＳ ゴシック" w:cs="ＭＳ ゴシック" w:hint="eastAsia"/>
        </w:rPr>
      </w:pPr>
      <w:ins w:id="17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aiohttp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=3.7.</w:t>
        </w:r>
        <w:proofErr w:type="gramStart"/>
        <w:r w:rsidRPr="00C035FD">
          <w:rPr>
            <w:rFonts w:ascii="ＭＳ ゴシック" w:eastAsia="ＭＳ ゴシック" w:hAnsi="ＭＳ ゴシック" w:cs="ＭＳ ゴシック" w:hint="eastAsia"/>
          </w:rPr>
          <w:t>4.post</w:t>
        </w:r>
        <w:proofErr w:type="gramEnd"/>
        <w:r w:rsidRPr="00C035FD">
          <w:rPr>
            <w:rFonts w:ascii="ＭＳ ゴシック" w:eastAsia="ＭＳ ゴシック" w:hAnsi="ＭＳ ゴシック" w:cs="ＭＳ ゴシック" w:hint="eastAsia"/>
          </w:rPr>
          <w:t>0=py37h2bbff1b_2</w:t>
        </w:r>
      </w:ins>
    </w:p>
    <w:p w14:paraId="0CADB803" w14:textId="643DC8C6" w:rsidR="00000000" w:rsidRPr="00C035FD" w:rsidRDefault="00DE5E6B" w:rsidP="00C035FD">
      <w:pPr>
        <w:pStyle w:val="a3"/>
        <w:rPr>
          <w:ins w:id="18" w:author="作成者が" w:date="2021-11-26T15:09:00Z"/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astor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=0.8.</w:t>
      </w:r>
      <w:ins w:id="19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1=py37haa95532_</w:t>
        </w:r>
      </w:ins>
      <w:r w:rsidRPr="00C035FD">
        <w:rPr>
          <w:rFonts w:ascii="ＭＳ ゴシック" w:eastAsia="ＭＳ ゴシック" w:hAnsi="ＭＳ ゴシック" w:cs="ＭＳ ゴシック" w:hint="eastAsia"/>
        </w:rPr>
        <w:t>0</w:t>
      </w:r>
      <w:del w:id="2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=py37_</w:delText>
        </w:r>
      </w:del>
    </w:p>
    <w:p w14:paraId="7F790B99" w14:textId="7777777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ins w:id="21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async-timeout=</w:t>
        </w:r>
        <w:r w:rsidRPr="00C035FD">
          <w:rPr>
            <w:rFonts w:ascii="ＭＳ ゴシック" w:eastAsia="ＭＳ ゴシック" w:hAnsi="ＭＳ ゴシック" w:cs="ＭＳ ゴシック" w:hint="eastAsia"/>
          </w:rPr>
          <w:t>3.</w:t>
        </w:r>
      </w:ins>
      <w:r w:rsidRPr="00C035FD">
        <w:rPr>
          <w:rFonts w:ascii="ＭＳ ゴシック" w:eastAsia="ＭＳ ゴシック" w:hAnsi="ＭＳ ゴシック" w:cs="ＭＳ ゴシック" w:hint="eastAsia"/>
        </w:rPr>
        <w:t>0</w:t>
      </w:r>
      <w:ins w:id="2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.1=py37haa95532_0</w:t>
        </w:r>
      </w:ins>
    </w:p>
    <w:p w14:paraId="53A9E30C" w14:textId="77777777" w:rsidR="00000000" w:rsidRPr="007C6C15" w:rsidRDefault="00DE5E6B" w:rsidP="007C6C15">
      <w:pPr>
        <w:pStyle w:val="a3"/>
        <w:rPr>
          <w:del w:id="23" w:author="作成者が" w:date="2021-11-26T15:09:00Z"/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attrs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</w:t>
      </w:r>
      <w:del w:id="2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19.3.0=py_</w:delText>
        </w:r>
      </w:del>
      <w:ins w:id="25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21.2.</w:t>
        </w:r>
      </w:ins>
      <w:r w:rsidRPr="00C035FD">
        <w:rPr>
          <w:rFonts w:ascii="ＭＳ ゴシック" w:eastAsia="ＭＳ ゴシック" w:hAnsi="ＭＳ ゴシック" w:cs="ＭＳ ゴシック" w:hint="eastAsia"/>
        </w:rPr>
        <w:t>0</w:t>
      </w:r>
    </w:p>
    <w:p w14:paraId="61BEFBD8" w14:textId="37781E66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del w:id="26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backcall=0.1.0=py37</w:delText>
        </w:r>
      </w:del>
      <w:ins w:id="27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=pyhd3eb1b0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76D072B2" w14:textId="7777777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blas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=1.0=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mkl</w:t>
      </w:r>
      <w:proofErr w:type="spellEnd"/>
    </w:p>
    <w:p w14:paraId="35CCFFB7" w14:textId="3D25BF2B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28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c-ares</w:delText>
        </w:r>
      </w:del>
      <w:ins w:id="29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blinker</w:t>
        </w:r>
      </w:ins>
      <w:r w:rsidRPr="00C035FD">
        <w:rPr>
          <w:rFonts w:ascii="ＭＳ ゴシック" w:eastAsia="ＭＳ ゴシック" w:hAnsi="ＭＳ ゴシック" w:cs="ＭＳ ゴシック" w:hint="eastAsia"/>
        </w:rPr>
        <w:t>=1.</w:t>
      </w:r>
      <w:del w:id="3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15.0=h7b6447c_1001</w:delText>
        </w:r>
      </w:del>
      <w:ins w:id="31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4=py37haa95532_0</w:t>
        </w:r>
      </w:ins>
    </w:p>
    <w:p w14:paraId="147ADC6F" w14:textId="77777777" w:rsidR="00000000" w:rsidRPr="00C035FD" w:rsidRDefault="00DE5E6B" w:rsidP="00C035FD">
      <w:pPr>
        <w:pStyle w:val="a3"/>
        <w:rPr>
          <w:ins w:id="32" w:author="作成者が" w:date="2021-11-26T15:09:00Z"/>
          <w:rFonts w:ascii="ＭＳ ゴシック" w:eastAsia="ＭＳ ゴシック" w:hAnsi="ＭＳ ゴシック" w:cs="ＭＳ ゴシック" w:hint="eastAsia"/>
        </w:rPr>
      </w:pPr>
      <w:ins w:id="33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bottleneck=1.3.2=py37h2a96729_1</w:t>
        </w:r>
      </w:ins>
    </w:p>
    <w:p w14:paraId="486756B4" w14:textId="77777777" w:rsidR="00000000" w:rsidRPr="00C035FD" w:rsidRDefault="00DE5E6B" w:rsidP="00C035FD">
      <w:pPr>
        <w:pStyle w:val="a3"/>
        <w:rPr>
          <w:ins w:id="34" w:author="作成者が" w:date="2021-11-26T15:09:00Z"/>
          <w:rFonts w:ascii="ＭＳ ゴシック" w:eastAsia="ＭＳ ゴシック" w:hAnsi="ＭＳ ゴシック" w:cs="ＭＳ ゴシック" w:hint="eastAsia"/>
        </w:rPr>
      </w:pPr>
      <w:ins w:id="35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brotli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=1.0.9=ha925a31_2</w:t>
        </w:r>
      </w:ins>
    </w:p>
    <w:p w14:paraId="3F762310" w14:textId="77777777" w:rsidR="00000000" w:rsidRPr="00C035FD" w:rsidRDefault="00DE5E6B" w:rsidP="00C035FD">
      <w:pPr>
        <w:pStyle w:val="a3"/>
        <w:rPr>
          <w:ins w:id="36" w:author="作成者が" w:date="2021-11-26T15:09:00Z"/>
          <w:rFonts w:ascii="ＭＳ ゴシック" w:eastAsia="ＭＳ ゴシック" w:hAnsi="ＭＳ ゴシック" w:cs="ＭＳ ゴシック" w:hint="eastAsia"/>
        </w:rPr>
      </w:pPr>
      <w:ins w:id="37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brotlipy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=0.7.0=py37h2bbff1b_1003</w:t>
        </w:r>
      </w:ins>
    </w:p>
    <w:p w14:paraId="322BF754" w14:textId="6C23A8D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ca-certificates=</w:t>
      </w:r>
      <w:del w:id="38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2020.1.1=0</w:delText>
        </w:r>
      </w:del>
      <w:ins w:id="39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2021.10.26=haa95532_2</w:t>
        </w:r>
      </w:ins>
    </w:p>
    <w:p w14:paraId="5BBC152D" w14:textId="2F153492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4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cairo</w:delText>
        </w:r>
      </w:del>
      <w:ins w:id="41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cached-pro</w:t>
        </w:r>
        <w:r w:rsidRPr="00C035FD">
          <w:rPr>
            <w:rFonts w:ascii="ＭＳ ゴシック" w:eastAsia="ＭＳ ゴシック" w:hAnsi="ＭＳ ゴシック" w:cs="ＭＳ ゴシック" w:hint="eastAsia"/>
          </w:rPr>
          <w:t>perty</w:t>
        </w:r>
      </w:ins>
      <w:r w:rsidRPr="00C035FD">
        <w:rPr>
          <w:rFonts w:ascii="ＭＳ ゴシック" w:eastAsia="ＭＳ ゴシック" w:hAnsi="ＭＳ ゴシック" w:cs="ＭＳ ゴシック" w:hint="eastAsia"/>
        </w:rPr>
        <w:t>=1.</w:t>
      </w:r>
      <w:del w:id="42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16.</w:delText>
        </w:r>
      </w:del>
      <w:ins w:id="43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5.2=py_</w:t>
        </w:r>
      </w:ins>
      <w:r w:rsidRPr="00C035FD">
        <w:rPr>
          <w:rFonts w:ascii="ＭＳ ゴシック" w:eastAsia="ＭＳ ゴシック" w:hAnsi="ＭＳ ゴシック" w:cs="ＭＳ ゴシック" w:hint="eastAsia"/>
        </w:rPr>
        <w:t>0</w:t>
      </w:r>
      <w:del w:id="4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=h18b612c_1001</w:delText>
        </w:r>
      </w:del>
    </w:p>
    <w:p w14:paraId="59853A02" w14:textId="77777777" w:rsidR="00000000" w:rsidRPr="00C035FD" w:rsidRDefault="00DE5E6B" w:rsidP="00C035FD">
      <w:pPr>
        <w:pStyle w:val="a3"/>
        <w:rPr>
          <w:ins w:id="45" w:author="作成者が" w:date="2021-11-26T15:09:00Z"/>
          <w:rFonts w:ascii="ＭＳ ゴシック" w:eastAsia="ＭＳ ゴシック" w:hAnsi="ＭＳ ゴシック" w:cs="ＭＳ ゴシック" w:hint="eastAsia"/>
        </w:rPr>
      </w:pPr>
      <w:ins w:id="4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cachetools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=4.2.2=pyhd3eb1b0_0</w:t>
        </w:r>
      </w:ins>
    </w:p>
    <w:p w14:paraId="670F56AF" w14:textId="5B8E8840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certifi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</w:t>
      </w:r>
      <w:del w:id="4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2019.11.28=py37_1</w:delText>
        </w:r>
      </w:del>
      <w:ins w:id="4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2021.10.8=py37haa95532_0</w:t>
        </w:r>
      </w:ins>
    </w:p>
    <w:p w14:paraId="527D705C" w14:textId="5BE97D8D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cffi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=1.</w:t>
      </w:r>
      <w:del w:id="4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14</w:delText>
        </w:r>
      </w:del>
      <w:ins w:id="5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15</w:t>
        </w:r>
      </w:ins>
      <w:r w:rsidRPr="00C035FD">
        <w:rPr>
          <w:rFonts w:ascii="ＭＳ ゴシック" w:eastAsia="ＭＳ ゴシック" w:hAnsi="ＭＳ ゴシック" w:cs="ＭＳ ゴシック" w:hint="eastAsia"/>
        </w:rPr>
        <w:t>.0=</w:t>
      </w:r>
      <w:del w:id="5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py37h2e261b9</w:delText>
        </w:r>
      </w:del>
      <w:ins w:id="5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py37h2bbff1b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314C4BC5" w14:textId="77777777" w:rsidR="00000000" w:rsidRPr="00C035FD" w:rsidRDefault="00DE5E6B" w:rsidP="00C035FD">
      <w:pPr>
        <w:pStyle w:val="a3"/>
        <w:rPr>
          <w:ins w:id="53" w:author="作成者が" w:date="2021-11-26T15:09:00Z"/>
          <w:rFonts w:ascii="ＭＳ ゴシック" w:eastAsia="ＭＳ ゴシック" w:hAnsi="ＭＳ ゴシック" w:cs="ＭＳ ゴシック" w:hint="eastAsia"/>
        </w:rPr>
      </w:pPr>
      <w:ins w:id="5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chardet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=4.0.0=py37haa95532_1003</w:t>
        </w:r>
      </w:ins>
    </w:p>
    <w:p w14:paraId="57038FF1" w14:textId="77777777" w:rsidR="00000000" w:rsidRPr="00C035FD" w:rsidRDefault="00DE5E6B" w:rsidP="00C035FD">
      <w:pPr>
        <w:pStyle w:val="a3"/>
        <w:rPr>
          <w:ins w:id="55" w:author="作成者が" w:date="2021-11-26T15:09:00Z"/>
          <w:rFonts w:ascii="ＭＳ ゴシック" w:eastAsia="ＭＳ ゴシック" w:hAnsi="ＭＳ ゴシック" w:cs="ＭＳ ゴシック" w:hint="eastAsia"/>
        </w:rPr>
      </w:pPr>
      <w:ins w:id="5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charset-normalizer=2.0.4=pyhd3eb1b0_0</w:t>
        </w:r>
      </w:ins>
    </w:p>
    <w:p w14:paraId="3EB6066A" w14:textId="77777777" w:rsidR="00000000" w:rsidRPr="00C035FD" w:rsidRDefault="00DE5E6B" w:rsidP="00C035FD">
      <w:pPr>
        <w:pStyle w:val="a3"/>
        <w:rPr>
          <w:ins w:id="57" w:author="作成者が" w:date="2021-11-26T15:09:00Z"/>
          <w:rFonts w:ascii="ＭＳ ゴシック" w:eastAsia="ＭＳ ゴシック" w:hAnsi="ＭＳ ゴシック" w:cs="ＭＳ ゴシック" w:hint="eastAsia"/>
        </w:rPr>
      </w:pPr>
      <w:ins w:id="5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click=8.0.3=pyhd3eb1b0_0</w:t>
        </w:r>
      </w:ins>
    </w:p>
    <w:p w14:paraId="6820DFA1" w14:textId="77777777" w:rsidR="00000000" w:rsidRPr="00C035FD" w:rsidRDefault="00DE5E6B" w:rsidP="00C035FD">
      <w:pPr>
        <w:pStyle w:val="a3"/>
        <w:rPr>
          <w:ins w:id="59" w:author="作成者が" w:date="2021-11-26T15:09:00Z"/>
          <w:rFonts w:ascii="ＭＳ ゴシック" w:eastAsia="ＭＳ ゴシック" w:hAnsi="ＭＳ ゴシック" w:cs="ＭＳ ゴシック" w:hint="eastAsia"/>
        </w:rPr>
      </w:pPr>
      <w:ins w:id="6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cryptography=3.4.8=py37h71</w:t>
        </w:r>
        <w:r w:rsidRPr="00C035FD">
          <w:rPr>
            <w:rFonts w:ascii="ＭＳ ゴシック" w:eastAsia="ＭＳ ゴシック" w:hAnsi="ＭＳ ゴシック" w:cs="ＭＳ ゴシック" w:hint="eastAsia"/>
          </w:rPr>
          <w:t>e12ea_0</w:t>
        </w:r>
      </w:ins>
    </w:p>
    <w:p w14:paraId="50301C7F" w14:textId="278280C3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cudatoolkit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=10.1.243=</w:t>
      </w:r>
      <w:del w:id="6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h6bb024c</w:delText>
        </w:r>
      </w:del>
      <w:ins w:id="6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h74a9793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60C21B63" w14:textId="7777777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cycler=0.10.0=py37_0</w:t>
      </w:r>
    </w:p>
    <w:p w14:paraId="11A18A59" w14:textId="125D5990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6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cython=</w:delText>
        </w:r>
      </w:del>
      <w:proofErr w:type="spellStart"/>
      <w:ins w:id="6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fonttools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=4.25.</w:t>
        </w:r>
      </w:ins>
      <w:r w:rsidRPr="00C035FD">
        <w:rPr>
          <w:rFonts w:ascii="ＭＳ ゴシック" w:eastAsia="ＭＳ ゴシック" w:hAnsi="ＭＳ ゴシック" w:cs="ＭＳ ゴシック" w:hint="eastAsia"/>
        </w:rPr>
        <w:t>0</w:t>
      </w:r>
      <w:del w:id="6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.29.15=py37he6710b0</w:delText>
        </w:r>
      </w:del>
      <w:ins w:id="6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=pyhd3eb1b0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2241AD93" w14:textId="77777777" w:rsidR="00000000" w:rsidRPr="007C6C15" w:rsidRDefault="00DE5E6B" w:rsidP="007C6C15">
      <w:pPr>
        <w:pStyle w:val="a3"/>
        <w:rPr>
          <w:del w:id="67" w:author="作成者が" w:date="2021-11-26T15:09:00Z"/>
          <w:rFonts w:ascii="ＭＳ ゴシック" w:eastAsia="ＭＳ ゴシック" w:hAnsi="ＭＳ ゴシック" w:cs="ＭＳ ゴシック" w:hint="eastAsia"/>
        </w:rPr>
      </w:pPr>
      <w:del w:id="68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dbus=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1.13.12=h746ee38_0</w:delText>
        </w:r>
      </w:del>
    </w:p>
    <w:p w14:paraId="4CACA616" w14:textId="77777777" w:rsidR="00000000" w:rsidRPr="007C6C15" w:rsidRDefault="00DE5E6B" w:rsidP="007C6C15">
      <w:pPr>
        <w:pStyle w:val="a3"/>
        <w:rPr>
          <w:del w:id="69" w:author="作成者が" w:date="2021-11-26T15:09:00Z"/>
          <w:rFonts w:ascii="ＭＳ ゴシック" w:eastAsia="ＭＳ ゴシック" w:hAnsi="ＭＳ ゴシック" w:cs="ＭＳ ゴシック" w:hint="eastAsia"/>
        </w:rPr>
      </w:pPr>
      <w:del w:id="7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decorator=4.4.2=py_0</w:delText>
        </w:r>
      </w:del>
    </w:p>
    <w:p w14:paraId="166C70FD" w14:textId="77777777" w:rsidR="00000000" w:rsidRPr="007C6C15" w:rsidRDefault="00DE5E6B" w:rsidP="007C6C15">
      <w:pPr>
        <w:pStyle w:val="a3"/>
        <w:rPr>
          <w:del w:id="71" w:author="作成者が" w:date="2021-11-26T15:09:00Z"/>
          <w:rFonts w:ascii="ＭＳ ゴシック" w:eastAsia="ＭＳ ゴシック" w:hAnsi="ＭＳ ゴシック" w:cs="ＭＳ ゴシック" w:hint="eastAsia"/>
        </w:rPr>
      </w:pPr>
      <w:del w:id="72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defusedxml=0.6.0=py_0</w:delText>
        </w:r>
      </w:del>
    </w:p>
    <w:p w14:paraId="593748F7" w14:textId="77777777" w:rsidR="00000000" w:rsidRPr="007C6C15" w:rsidRDefault="00DE5E6B" w:rsidP="007C6C15">
      <w:pPr>
        <w:pStyle w:val="a3"/>
        <w:rPr>
          <w:del w:id="73" w:author="作成者が" w:date="2021-11-26T15:09:00Z"/>
          <w:rFonts w:ascii="ＭＳ ゴシック" w:eastAsia="ＭＳ ゴシック" w:hAnsi="ＭＳ ゴシック" w:cs="ＭＳ ゴシック" w:hint="eastAsia"/>
        </w:rPr>
      </w:pPr>
      <w:del w:id="7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entrypoints=0.3=py37_0</w:delText>
        </w:r>
      </w:del>
    </w:p>
    <w:p w14:paraId="38F70845" w14:textId="77777777" w:rsidR="00000000" w:rsidRPr="007C6C15" w:rsidRDefault="00DE5E6B" w:rsidP="007C6C15">
      <w:pPr>
        <w:pStyle w:val="a3"/>
        <w:rPr>
          <w:del w:id="75" w:author="作成者が" w:date="2021-11-26T15:09:00Z"/>
          <w:rFonts w:ascii="ＭＳ ゴシック" w:eastAsia="ＭＳ ゴシック" w:hAnsi="ＭＳ ゴシック" w:cs="ＭＳ ゴシック" w:hint="eastAsia"/>
        </w:rPr>
      </w:pPr>
      <w:del w:id="76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expat=2.2.6=he6710b0_0</w:delText>
        </w:r>
      </w:del>
    </w:p>
    <w:p w14:paraId="7804FF0D" w14:textId="77777777" w:rsidR="00000000" w:rsidRPr="007C6C15" w:rsidRDefault="00DE5E6B" w:rsidP="007C6C15">
      <w:pPr>
        <w:pStyle w:val="a3"/>
        <w:rPr>
          <w:del w:id="77" w:author="作成者が" w:date="2021-11-26T15:09:00Z"/>
          <w:rFonts w:ascii="ＭＳ ゴシック" w:eastAsia="ＭＳ ゴシック" w:hAnsi="ＭＳ ゴシック" w:cs="ＭＳ ゴシック" w:hint="eastAsia"/>
        </w:rPr>
      </w:pPr>
      <w:del w:id="78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fontconfig=2.13.1=he4413a7_1000</w:delText>
        </w:r>
      </w:del>
    </w:p>
    <w:p w14:paraId="7D452297" w14:textId="72B99A91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freetype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=2.</w:t>
      </w:r>
      <w:del w:id="7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9.1=h8a8886c_1</w:delText>
        </w:r>
      </w:del>
      <w:ins w:id="8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10.4=hd328e21_0</w:t>
        </w:r>
      </w:ins>
    </w:p>
    <w:p w14:paraId="556BAED3" w14:textId="77777777" w:rsidR="00000000" w:rsidRPr="007C6C15" w:rsidRDefault="00DE5E6B" w:rsidP="007C6C15">
      <w:pPr>
        <w:pStyle w:val="a3"/>
        <w:rPr>
          <w:del w:id="81" w:author="作成者が" w:date="2021-11-26T15:09:00Z"/>
          <w:rFonts w:ascii="ＭＳ ゴシック" w:eastAsia="ＭＳ ゴシック" w:hAnsi="ＭＳ ゴシック" w:cs="ＭＳ ゴシック" w:hint="eastAsia"/>
        </w:rPr>
      </w:pPr>
      <w:del w:id="82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fribidi=1.0.9=h516909a_0</w:delText>
        </w:r>
      </w:del>
    </w:p>
    <w:p w14:paraId="604CE5C7" w14:textId="1F1EC220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gast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=0.</w:t>
      </w:r>
      <w:del w:id="8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3.3=py</w:delText>
        </w:r>
      </w:del>
      <w:ins w:id="8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2.2=py37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0117E4EE" w14:textId="7A0A078F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8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gdk-pixbuf=2.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36.9</w:delText>
        </w:r>
      </w:del>
      <w:ins w:id="8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google-auth</w:t>
        </w:r>
      </w:ins>
      <w:r w:rsidRPr="00C035FD">
        <w:rPr>
          <w:rFonts w:ascii="ＭＳ ゴシック" w:eastAsia="ＭＳ ゴシック" w:hAnsi="ＭＳ ゴシック" w:cs="ＭＳ ゴシック" w:hint="eastAsia"/>
        </w:rPr>
        <w:t>=1</w:t>
      </w:r>
      <w:ins w:id="87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.33.0=pyhd3eb1b0_0</w:t>
        </w:r>
      </w:ins>
    </w:p>
    <w:p w14:paraId="040D2944" w14:textId="77777777" w:rsidR="00000000" w:rsidRPr="007C6C15" w:rsidRDefault="00DE5E6B" w:rsidP="007C6C15">
      <w:pPr>
        <w:pStyle w:val="a3"/>
        <w:rPr>
          <w:del w:id="88" w:author="作成者が" w:date="2021-11-26T15:09:00Z"/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8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glib=2.63</w:delText>
        </w:r>
      </w:del>
      <w:ins w:id="9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google-auth-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oauthlib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=0.4</w:t>
        </w:r>
      </w:ins>
      <w:r w:rsidRPr="00C035FD">
        <w:rPr>
          <w:rFonts w:ascii="ＭＳ ゴシック" w:eastAsia="ＭＳ ゴシック" w:hAnsi="ＭＳ ゴシック" w:cs="ＭＳ ゴシック" w:hint="eastAsia"/>
        </w:rPr>
        <w:t>.1=</w:t>
      </w:r>
      <w:del w:id="9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h5a9c865_0</w:delText>
        </w:r>
      </w:del>
    </w:p>
    <w:p w14:paraId="07F4C031" w14:textId="77777777" w:rsidR="00000000" w:rsidRPr="007C6C15" w:rsidRDefault="00DE5E6B" w:rsidP="007C6C15">
      <w:pPr>
        <w:pStyle w:val="a3"/>
        <w:rPr>
          <w:del w:id="92" w:author="作成者が" w:date="2021-11-26T15:09:00Z"/>
          <w:rFonts w:ascii="ＭＳ ゴシック" w:eastAsia="ＭＳ ゴシック" w:hAnsi="ＭＳ ゴシック" w:cs="ＭＳ ゴシック" w:hint="eastAsia"/>
        </w:rPr>
      </w:pPr>
      <w:del w:id="9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gmp=6.1.2=h6c8ec71_1</w:delText>
        </w:r>
      </w:del>
    </w:p>
    <w:p w14:paraId="0CB62594" w14:textId="537DCAE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del w:id="9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gobject-introspection=1.56.1=py37hbc4ca2d</w:delText>
        </w:r>
      </w:del>
      <w:ins w:id="95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</w:t>
        </w:r>
      </w:ins>
      <w:r w:rsidRPr="00C035FD">
        <w:rPr>
          <w:rFonts w:ascii="ＭＳ ゴシック" w:eastAsia="ＭＳ ゴシック" w:hAnsi="ＭＳ ゴシック" w:cs="ＭＳ ゴシック" w:hint="eastAsia"/>
        </w:rPr>
        <w:t>_2</w:t>
      </w:r>
    </w:p>
    <w:p w14:paraId="42CC4B33" w14:textId="1BDDD51D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google-pasta=0.2.0=</w:t>
      </w:r>
      <w:del w:id="96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</w:delText>
        </w:r>
      </w:del>
      <w:ins w:id="97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pyhd3</w:t>
        </w:r>
        <w:r w:rsidRPr="00C035FD">
          <w:rPr>
            <w:rFonts w:ascii="ＭＳ ゴシック" w:eastAsia="ＭＳ ゴシック" w:hAnsi="ＭＳ ゴシック" w:cs="ＭＳ ゴシック" w:hint="eastAsia"/>
          </w:rPr>
          <w:t>eb1b0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2845812B" w14:textId="77777777" w:rsidR="00000000" w:rsidRPr="007C6C15" w:rsidRDefault="00DE5E6B" w:rsidP="007C6C15">
      <w:pPr>
        <w:pStyle w:val="a3"/>
        <w:rPr>
          <w:del w:id="98" w:author="作成者が" w:date="2021-11-26T15:09:00Z"/>
          <w:rFonts w:ascii="ＭＳ ゴシック" w:eastAsia="ＭＳ ゴシック" w:hAnsi="ＭＳ ゴシック" w:cs="ＭＳ ゴシック" w:hint="eastAsia"/>
        </w:rPr>
      </w:pPr>
      <w:del w:id="9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graphite2=1.3.13=h23475e2_0</w:delText>
        </w:r>
      </w:del>
    </w:p>
    <w:p w14:paraId="326DBDDB" w14:textId="0D791AFA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grpcio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=1.</w:t>
      </w:r>
      <w:del w:id="10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27.2=py37hf8bcb03</w:delText>
        </w:r>
      </w:del>
      <w:ins w:id="101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42.0=py37hc60d5dd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7A0C9FD1" w14:textId="77777777" w:rsidR="00000000" w:rsidRPr="007C6C15" w:rsidRDefault="00DE5E6B" w:rsidP="007C6C15">
      <w:pPr>
        <w:pStyle w:val="a3"/>
        <w:rPr>
          <w:del w:id="102" w:author="作成者が" w:date="2021-11-26T15:09:00Z"/>
          <w:rFonts w:ascii="ＭＳ ゴシック" w:eastAsia="ＭＳ ゴシック" w:hAnsi="ＭＳ ゴシック" w:cs="ＭＳ ゴシック" w:hint="eastAsia"/>
        </w:rPr>
      </w:pPr>
      <w:del w:id="10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gst-plugins-base=1.14.0=hbbd80ab_1</w:delText>
        </w:r>
      </w:del>
    </w:p>
    <w:p w14:paraId="515BFB34" w14:textId="77777777" w:rsidR="00000000" w:rsidRPr="007C6C15" w:rsidRDefault="00DE5E6B" w:rsidP="007C6C15">
      <w:pPr>
        <w:pStyle w:val="a3"/>
        <w:rPr>
          <w:del w:id="104" w:author="作成者が" w:date="2021-11-26T15:09:00Z"/>
          <w:rFonts w:ascii="ＭＳ ゴシック" w:eastAsia="ＭＳ ゴシック" w:hAnsi="ＭＳ ゴシック" w:cs="ＭＳ ゴシック" w:hint="eastAsia"/>
        </w:rPr>
      </w:pPr>
      <w:del w:id="10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gstreamer=1.1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4.0=hb453b48_1</w:delText>
        </w:r>
      </w:del>
    </w:p>
    <w:p w14:paraId="37193FF1" w14:textId="50C0D17B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h5py=</w:t>
      </w:r>
      <w:del w:id="106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2.10.0=nompi_py37h513d04c_102</w:delText>
        </w:r>
      </w:del>
      <w:ins w:id="107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3.6.0=py37h3de5c98_0</w:t>
        </w:r>
      </w:ins>
    </w:p>
    <w:p w14:paraId="1031427D" w14:textId="77777777" w:rsidR="00000000" w:rsidRPr="007C6C15" w:rsidRDefault="00DE5E6B" w:rsidP="007C6C15">
      <w:pPr>
        <w:pStyle w:val="a3"/>
        <w:rPr>
          <w:del w:id="108" w:author="作成者が" w:date="2021-11-26T15:09:00Z"/>
          <w:rFonts w:ascii="ＭＳ ゴシック" w:eastAsia="ＭＳ ゴシック" w:hAnsi="ＭＳ ゴシック" w:cs="ＭＳ ゴシック" w:hint="eastAsia"/>
        </w:rPr>
      </w:pPr>
      <w:del w:id="10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harfbuzz=2.4.0=h37c48d4_1</w:delText>
        </w:r>
      </w:del>
    </w:p>
    <w:p w14:paraId="5EB6E208" w14:textId="4CD070FA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hdf5=1.10.</w:t>
      </w:r>
      <w:del w:id="11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5=nompi_h3c11f04_1104</w:delText>
        </w:r>
      </w:del>
      <w:ins w:id="111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6=h7ebc959_0</w:t>
        </w:r>
      </w:ins>
    </w:p>
    <w:p w14:paraId="290A32CF" w14:textId="77777777" w:rsidR="00000000" w:rsidRPr="00C035FD" w:rsidRDefault="00DE5E6B" w:rsidP="00C035FD">
      <w:pPr>
        <w:pStyle w:val="a3"/>
        <w:rPr>
          <w:ins w:id="112" w:author="作成者が" w:date="2021-11-26T15:09:00Z"/>
          <w:rFonts w:ascii="ＭＳ ゴシック" w:eastAsia="ＭＳ ゴシック" w:hAnsi="ＭＳ ゴシック" w:cs="ＭＳ ゴシック" w:hint="eastAsia"/>
        </w:rPr>
      </w:pPr>
      <w:ins w:id="113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icc_rt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=2019.0.0=h0cc432a_1</w:t>
        </w:r>
      </w:ins>
    </w:p>
    <w:p w14:paraId="074C0A3E" w14:textId="738B102B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icu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=58.2=</w:t>
      </w:r>
      <w:del w:id="11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h9c2bf20_1</w:delText>
        </w:r>
      </w:del>
      <w:ins w:id="115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ha925a31_3</w:t>
        </w:r>
      </w:ins>
    </w:p>
    <w:p w14:paraId="0B31943D" w14:textId="77777777" w:rsidR="00000000" w:rsidRPr="00C035FD" w:rsidRDefault="00DE5E6B" w:rsidP="00C035FD">
      <w:pPr>
        <w:pStyle w:val="a3"/>
        <w:rPr>
          <w:ins w:id="116" w:author="作成者が" w:date="2021-11-26T15:09:00Z"/>
          <w:rFonts w:ascii="ＭＳ ゴシック" w:eastAsia="ＭＳ ゴシック" w:hAnsi="ＭＳ ゴシック" w:cs="ＭＳ ゴシック" w:hint="eastAsia"/>
        </w:rPr>
      </w:pPr>
      <w:ins w:id="117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idna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=3.2=pyhd3eb1b0_0</w:t>
        </w:r>
      </w:ins>
    </w:p>
    <w:p w14:paraId="0810A5FB" w14:textId="237B7602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importlib</w:t>
      </w:r>
      <w:proofErr w:type="spellEnd"/>
      <w:del w:id="118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_</w:delText>
        </w:r>
      </w:del>
      <w:ins w:id="119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-</w:t>
        </w:r>
      </w:ins>
      <w:r w:rsidRPr="00C035FD">
        <w:rPr>
          <w:rFonts w:ascii="ＭＳ ゴシック" w:eastAsia="ＭＳ ゴシック" w:hAnsi="ＭＳ ゴシック" w:cs="ＭＳ ゴシック" w:hint="eastAsia"/>
        </w:rPr>
        <w:t>metadata=</w:t>
      </w:r>
      <w:del w:id="12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1.5.0=py37</w:delText>
        </w:r>
      </w:del>
      <w:ins w:id="121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4.8.1=py37haa95532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01BC3C0B" w14:textId="526B00BE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intel-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openmp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=2019.4=</w:t>
      </w:r>
      <w:del w:id="122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243</w:delText>
        </w:r>
      </w:del>
      <w:ins w:id="123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245</w:t>
        </w:r>
      </w:ins>
    </w:p>
    <w:p w14:paraId="7524A03D" w14:textId="77777777" w:rsidR="00000000" w:rsidRPr="007C6C15" w:rsidRDefault="00DE5E6B" w:rsidP="007C6C15">
      <w:pPr>
        <w:pStyle w:val="a3"/>
        <w:rPr>
          <w:del w:id="124" w:author="作成者が" w:date="2021-11-26T15:09:00Z"/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12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ipykernel=5.</w:delText>
        </w:r>
      </w:del>
      <w:proofErr w:type="spellStart"/>
      <w:ins w:id="12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j</w:t>
        </w:r>
        <w:r w:rsidRPr="00C035FD">
          <w:rPr>
            <w:rFonts w:ascii="ＭＳ ゴシック" w:eastAsia="ＭＳ ゴシック" w:hAnsi="ＭＳ ゴシック" w:cs="ＭＳ ゴシック" w:hint="eastAsia"/>
          </w:rPr>
          <w:t>oblib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</w:t>
        </w:r>
      </w:ins>
      <w:r w:rsidRPr="00C035FD">
        <w:rPr>
          <w:rFonts w:ascii="ＭＳ ゴシック" w:eastAsia="ＭＳ ゴシック" w:hAnsi="ＭＳ ゴシック" w:cs="ＭＳ ゴシック" w:hint="eastAsia"/>
        </w:rPr>
        <w:t>1.</w:t>
      </w:r>
      <w:del w:id="12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4=py37h39e3cac_</w:delText>
        </w:r>
      </w:del>
      <w:ins w:id="12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1.</w:t>
        </w:r>
      </w:ins>
      <w:r w:rsidRPr="00C035FD">
        <w:rPr>
          <w:rFonts w:ascii="ＭＳ ゴシック" w:eastAsia="ＭＳ ゴシック" w:hAnsi="ＭＳ ゴシック" w:cs="ＭＳ ゴシック" w:hint="eastAsia"/>
        </w:rPr>
        <w:t>0</w:t>
      </w:r>
    </w:p>
    <w:p w14:paraId="19243801" w14:textId="77777777" w:rsidR="00000000" w:rsidRPr="007C6C15" w:rsidRDefault="00DE5E6B" w:rsidP="007C6C15">
      <w:pPr>
        <w:pStyle w:val="a3"/>
        <w:rPr>
          <w:del w:id="129" w:author="作成者が" w:date="2021-11-26T15:09:00Z"/>
          <w:rFonts w:ascii="ＭＳ ゴシック" w:eastAsia="ＭＳ ゴシック" w:hAnsi="ＭＳ ゴシック" w:cs="ＭＳ ゴシック" w:hint="eastAsia"/>
        </w:rPr>
      </w:pPr>
      <w:del w:id="13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ipython=7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.13.0=py37h5ca1d4c_0</w:delText>
        </w:r>
      </w:del>
    </w:p>
    <w:p w14:paraId="1D852AF3" w14:textId="77777777" w:rsidR="00000000" w:rsidRPr="007C6C15" w:rsidRDefault="00DE5E6B" w:rsidP="007C6C15">
      <w:pPr>
        <w:pStyle w:val="a3"/>
        <w:rPr>
          <w:del w:id="131" w:author="作成者が" w:date="2021-11-26T15:09:00Z"/>
          <w:rFonts w:ascii="ＭＳ ゴシック" w:eastAsia="ＭＳ ゴシック" w:hAnsi="ＭＳ ゴシック" w:cs="ＭＳ ゴシック" w:hint="eastAsia"/>
        </w:rPr>
      </w:pPr>
      <w:del w:id="132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ipython_genutils=0.2.0=py37_0</w:delText>
        </w:r>
      </w:del>
    </w:p>
    <w:p w14:paraId="18CD62AE" w14:textId="77777777" w:rsidR="00000000" w:rsidRPr="007C6C15" w:rsidRDefault="00DE5E6B" w:rsidP="007C6C15">
      <w:pPr>
        <w:pStyle w:val="a3"/>
        <w:rPr>
          <w:del w:id="133" w:author="作成者が" w:date="2021-11-26T15:09:00Z"/>
          <w:rFonts w:ascii="ＭＳ ゴシック" w:eastAsia="ＭＳ ゴシック" w:hAnsi="ＭＳ ゴシック" w:cs="ＭＳ ゴシック" w:hint="eastAsia"/>
        </w:rPr>
      </w:pPr>
      <w:del w:id="13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jedi=0.16.0=py37_1</w:delText>
        </w:r>
      </w:del>
    </w:p>
    <w:p w14:paraId="2D582BC4" w14:textId="1A4F5BBE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del w:id="13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jinja2=2.11.1=py</w:delText>
        </w:r>
      </w:del>
      <w:ins w:id="13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=pyhd3eb1b0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2A93D9C5" w14:textId="717F5A24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jpeg=</w:t>
      </w:r>
      <w:del w:id="13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9b=h024ee3a_2</w:delText>
        </w:r>
      </w:del>
      <w:ins w:id="13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9d=h2bbff1b_0</w:t>
        </w:r>
      </w:ins>
    </w:p>
    <w:p w14:paraId="3DB21A47" w14:textId="77777777" w:rsidR="00000000" w:rsidRPr="007C6C15" w:rsidRDefault="00DE5E6B" w:rsidP="007C6C15">
      <w:pPr>
        <w:pStyle w:val="a3"/>
        <w:rPr>
          <w:del w:id="139" w:author="作成者が" w:date="2021-11-26T15:09:00Z"/>
          <w:rFonts w:ascii="ＭＳ ゴシック" w:eastAsia="ＭＳ ゴシック" w:hAnsi="ＭＳ ゴシック" w:cs="ＭＳ ゴシック" w:hint="eastAsia"/>
        </w:rPr>
      </w:pPr>
      <w:del w:id="14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jupyter_client=6.1.0=py_0</w:delText>
        </w:r>
      </w:del>
    </w:p>
    <w:p w14:paraId="74A6F1BA" w14:textId="77777777" w:rsidR="00000000" w:rsidRPr="007C6C15" w:rsidRDefault="00DE5E6B" w:rsidP="007C6C15">
      <w:pPr>
        <w:pStyle w:val="a3"/>
        <w:rPr>
          <w:del w:id="141" w:author="作成者が" w:date="2021-11-26T15:09:00Z"/>
          <w:rFonts w:ascii="ＭＳ ゴシック" w:eastAsia="ＭＳ ゴシック" w:hAnsi="ＭＳ ゴシック" w:cs="ＭＳ ゴシック" w:hint="eastAsia"/>
        </w:rPr>
      </w:pPr>
      <w:del w:id="142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jupyter_core=4.6.1=py37_0</w:delText>
        </w:r>
      </w:del>
    </w:p>
    <w:p w14:paraId="051623B3" w14:textId="439467E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keras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-applications=1.0.8=py_</w:t>
      </w:r>
      <w:del w:id="14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0</w:delText>
        </w:r>
      </w:del>
      <w:ins w:id="14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1</w:t>
        </w:r>
      </w:ins>
    </w:p>
    <w:p w14:paraId="3D64484B" w14:textId="2F62E229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keras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-preprocessing=1.1.</w:t>
      </w:r>
      <w:del w:id="14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0=py_1</w:delText>
        </w:r>
      </w:del>
      <w:ins w:id="14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2=pyhd3eb1b0_0</w:t>
        </w:r>
      </w:ins>
    </w:p>
    <w:p w14:paraId="4B363CE9" w14:textId="7F8AFF2E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kiwisolver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=1.</w:t>
      </w:r>
      <w:del w:id="14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1.0=py37he6710b0</w:delText>
        </w:r>
      </w:del>
      <w:ins w:id="14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3.1=py37hd77b12b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126C8212" w14:textId="77777777" w:rsidR="00000000" w:rsidRPr="007C6C15" w:rsidRDefault="00DE5E6B" w:rsidP="007C6C15">
      <w:pPr>
        <w:pStyle w:val="a3"/>
        <w:rPr>
          <w:del w:id="149" w:author="作成者が" w:date="2021-11-26T15:09:00Z"/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15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ld_impl_linux-64=2.33.1=h53a641e_7</w:delText>
        </w:r>
      </w:del>
    </w:p>
    <w:p w14:paraId="4D87A200" w14:textId="77777777" w:rsidR="00000000" w:rsidRPr="007C6C15" w:rsidRDefault="00DE5E6B" w:rsidP="007C6C15">
      <w:pPr>
        <w:pStyle w:val="a3"/>
        <w:rPr>
          <w:del w:id="151" w:author="作成者が" w:date="2021-11-26T15:09:00Z"/>
          <w:rFonts w:ascii="ＭＳ ゴシック" w:eastAsia="ＭＳ ゴシック" w:hAnsi="ＭＳ ゴシック" w:cs="ＭＳ ゴシック" w:hint="eastAsia"/>
        </w:rPr>
      </w:pPr>
      <w:del w:id="152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libblas=3.8</w:delText>
        </w:r>
      </w:del>
      <w:proofErr w:type="spellStart"/>
      <w:ins w:id="153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libmklml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=2019</w:t>
        </w:r>
      </w:ins>
      <w:r w:rsidRPr="00C035FD">
        <w:rPr>
          <w:rFonts w:ascii="ＭＳ ゴシック" w:eastAsia="ＭＳ ゴシック" w:hAnsi="ＭＳ ゴシック" w:cs="ＭＳ ゴシック" w:hint="eastAsia"/>
        </w:rPr>
        <w:t>.0</w:t>
      </w:r>
      <w:del w:id="15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=14_mkl</w:delText>
        </w:r>
      </w:del>
    </w:p>
    <w:p w14:paraId="7ACBA469" w14:textId="36291C29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del w:id="15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libcroco=</w:delText>
        </w:r>
      </w:del>
      <w:ins w:id="15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.5=haa95532_</w:t>
        </w:r>
      </w:ins>
      <w:r w:rsidRPr="00C035FD">
        <w:rPr>
          <w:rFonts w:ascii="ＭＳ ゴシック" w:eastAsia="ＭＳ ゴシック" w:hAnsi="ＭＳ ゴシック" w:cs="ＭＳ ゴシック" w:hint="eastAsia"/>
        </w:rPr>
        <w:t>0</w:t>
      </w:r>
      <w:del w:id="15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.6.13=h8d621e5_0</w:delText>
        </w:r>
      </w:del>
    </w:p>
    <w:p w14:paraId="622A154D" w14:textId="77777777" w:rsidR="00000000" w:rsidRPr="007C6C15" w:rsidRDefault="00DE5E6B" w:rsidP="007C6C15">
      <w:pPr>
        <w:pStyle w:val="a3"/>
        <w:rPr>
          <w:del w:id="158" w:author="作成者が" w:date="2021-11-26T15:09:00Z"/>
          <w:rFonts w:ascii="ＭＳ ゴシック" w:eastAsia="ＭＳ ゴシック" w:hAnsi="ＭＳ ゴシック" w:cs="ＭＳ ゴシック" w:hint="eastAsia"/>
        </w:rPr>
      </w:pPr>
      <w:del w:id="15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libedit=3.1.20181209=hc058e9b_0</w:delText>
        </w:r>
      </w:del>
    </w:p>
    <w:p w14:paraId="038024F6" w14:textId="77777777" w:rsidR="00000000" w:rsidRPr="007C6C15" w:rsidRDefault="00DE5E6B" w:rsidP="007C6C15">
      <w:pPr>
        <w:pStyle w:val="a3"/>
        <w:rPr>
          <w:del w:id="160" w:author="作成者が" w:date="2021-11-26T15:09:00Z"/>
          <w:rFonts w:ascii="ＭＳ ゴシック" w:eastAsia="ＭＳ ゴシック" w:hAnsi="ＭＳ ゴシック" w:cs="ＭＳ ゴシック" w:hint="eastAsia"/>
        </w:rPr>
      </w:pPr>
      <w:del w:id="16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libffi=3.2.1=hd88cf55_4</w:delText>
        </w:r>
      </w:del>
    </w:p>
    <w:p w14:paraId="661699C0" w14:textId="77777777" w:rsidR="00000000" w:rsidRPr="007C6C15" w:rsidRDefault="00DE5E6B" w:rsidP="007C6C15">
      <w:pPr>
        <w:pStyle w:val="a3"/>
        <w:rPr>
          <w:del w:id="162" w:author="作成者が" w:date="2021-11-26T15:09:00Z"/>
          <w:rFonts w:ascii="ＭＳ ゴシック" w:eastAsia="ＭＳ ゴシック" w:hAnsi="ＭＳ ゴシック" w:cs="ＭＳ ゴシック" w:hint="eastAsia"/>
        </w:rPr>
      </w:pPr>
      <w:del w:id="16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libgcc=7.2.0=h69d50b8_2</w:delText>
        </w:r>
      </w:del>
    </w:p>
    <w:p w14:paraId="0C155749" w14:textId="77777777" w:rsidR="00000000" w:rsidRPr="007C6C15" w:rsidRDefault="00DE5E6B" w:rsidP="007C6C15">
      <w:pPr>
        <w:pStyle w:val="a3"/>
        <w:rPr>
          <w:del w:id="164" w:author="作成者が" w:date="2021-11-26T15:09:00Z"/>
          <w:rFonts w:ascii="ＭＳ ゴシック" w:eastAsia="ＭＳ ゴシック" w:hAnsi="ＭＳ ゴシック" w:cs="ＭＳ ゴシック" w:hint="eastAsia"/>
        </w:rPr>
      </w:pPr>
      <w:del w:id="16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libgcc-ng=9.1.0=hdf63c60_0</w:delText>
        </w:r>
      </w:del>
    </w:p>
    <w:p w14:paraId="29C23AA7" w14:textId="77777777" w:rsidR="00000000" w:rsidRPr="007C6C15" w:rsidRDefault="00DE5E6B" w:rsidP="007C6C15">
      <w:pPr>
        <w:pStyle w:val="a3"/>
        <w:rPr>
          <w:del w:id="166" w:author="作成者が" w:date="2021-11-26T15:09:00Z"/>
          <w:rFonts w:ascii="ＭＳ ゴシック" w:eastAsia="ＭＳ ゴシック" w:hAnsi="ＭＳ ゴシック" w:cs="ＭＳ ゴシック" w:hint="eastAsia"/>
        </w:rPr>
      </w:pPr>
      <w:del w:id="16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l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ibgfortran-ng=7.3.0=hdf63c60_0</w:delText>
        </w:r>
      </w:del>
    </w:p>
    <w:p w14:paraId="1B50D5D0" w14:textId="77777777" w:rsidR="00000000" w:rsidRPr="007C6C15" w:rsidRDefault="00DE5E6B" w:rsidP="007C6C15">
      <w:pPr>
        <w:pStyle w:val="a3"/>
        <w:rPr>
          <w:del w:id="168" w:author="作成者が" w:date="2021-11-26T15:09:00Z"/>
          <w:rFonts w:ascii="ＭＳ ゴシック" w:eastAsia="ＭＳ ゴシック" w:hAnsi="ＭＳ ゴシック" w:cs="ＭＳ ゴシック" w:hint="eastAsia"/>
        </w:rPr>
      </w:pPr>
      <w:del w:id="16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libiconv=1.15=h516909a_1006</w:delText>
        </w:r>
      </w:del>
    </w:p>
    <w:p w14:paraId="0727486F" w14:textId="77777777" w:rsidR="00000000" w:rsidRPr="007C6C15" w:rsidRDefault="00DE5E6B" w:rsidP="007C6C15">
      <w:pPr>
        <w:pStyle w:val="a3"/>
        <w:rPr>
          <w:del w:id="170" w:author="作成者が" w:date="2021-11-26T15:09:00Z"/>
          <w:rFonts w:ascii="ＭＳ ゴシック" w:eastAsia="ＭＳ ゴシック" w:hAnsi="ＭＳ ゴシック" w:cs="ＭＳ ゴシック" w:hint="eastAsia"/>
        </w:rPr>
      </w:pPr>
      <w:del w:id="17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liblapack=3.8.0=14_mkl</w:delText>
        </w:r>
      </w:del>
    </w:p>
    <w:p w14:paraId="716F5451" w14:textId="091282D3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libpng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=1.6.37=</w:t>
      </w:r>
      <w:del w:id="172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hbc83047</w:delText>
        </w:r>
      </w:del>
      <w:ins w:id="173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h2a8f88b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57029126" w14:textId="26318A7B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libprotobuf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=3.</w:t>
      </w:r>
      <w:del w:id="17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11.4=hd408876_0</w:delText>
        </w:r>
      </w:del>
      <w:ins w:id="175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17.2=h23ce68f_1</w:t>
        </w:r>
      </w:ins>
    </w:p>
    <w:p w14:paraId="559A6281" w14:textId="77777777" w:rsidR="00000000" w:rsidRPr="007C6C15" w:rsidRDefault="00DE5E6B" w:rsidP="007C6C15">
      <w:pPr>
        <w:pStyle w:val="a3"/>
        <w:rPr>
          <w:del w:id="176" w:author="作成者が" w:date="2021-11-26T15:09:00Z"/>
          <w:rFonts w:ascii="ＭＳ ゴシック" w:eastAsia="ＭＳ ゴシック" w:hAnsi="ＭＳ ゴシック" w:cs="ＭＳ ゴシック" w:hint="eastAsia"/>
        </w:rPr>
      </w:pPr>
      <w:del w:id="17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librsvg=2.46.2=h33a7fed_1</w:delText>
        </w:r>
      </w:del>
    </w:p>
    <w:p w14:paraId="1EC1D631" w14:textId="77777777" w:rsidR="00000000" w:rsidRPr="007C6C15" w:rsidRDefault="00DE5E6B" w:rsidP="007C6C15">
      <w:pPr>
        <w:pStyle w:val="a3"/>
        <w:rPr>
          <w:del w:id="178" w:author="作成者が" w:date="2021-11-26T15:09:00Z"/>
          <w:rFonts w:ascii="ＭＳ ゴシック" w:eastAsia="ＭＳ ゴシック" w:hAnsi="ＭＳ ゴシック" w:cs="ＭＳ ゴシック" w:hint="eastAsia"/>
        </w:rPr>
      </w:pPr>
      <w:del w:id="17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libsodium=1.0.16=h1bed415_0</w:delText>
        </w:r>
      </w:del>
    </w:p>
    <w:p w14:paraId="0D42DBCA" w14:textId="77777777" w:rsidR="00000000" w:rsidRPr="007C6C15" w:rsidRDefault="00DE5E6B" w:rsidP="007C6C15">
      <w:pPr>
        <w:pStyle w:val="a3"/>
        <w:rPr>
          <w:del w:id="180" w:author="作成者が" w:date="2021-11-26T15:09:00Z"/>
          <w:rFonts w:ascii="ＭＳ ゴシック" w:eastAsia="ＭＳ ゴシック" w:hAnsi="ＭＳ ゴシック" w:cs="ＭＳ ゴシック" w:hint="eastAsia"/>
        </w:rPr>
      </w:pPr>
      <w:del w:id="18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libstdcxx-ng=9.1.0=hdf63c60_0</w:delText>
        </w:r>
      </w:del>
    </w:p>
    <w:p w14:paraId="18874409" w14:textId="02C72B9E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libtiff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=4.</w:t>
      </w:r>
      <w:del w:id="182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</w:delText>
        </w:r>
      </w:del>
      <w:ins w:id="183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</w:t>
        </w:r>
      </w:ins>
      <w:r w:rsidRPr="00C035FD">
        <w:rPr>
          <w:rFonts w:ascii="ＭＳ ゴシック" w:eastAsia="ＭＳ ゴシック" w:hAnsi="ＭＳ ゴシック" w:cs="ＭＳ ゴシック" w:hint="eastAsia"/>
        </w:rPr>
        <w:t>.0=</w:t>
      </w:r>
      <w:del w:id="18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h2733197</w:delText>
        </w:r>
      </w:del>
      <w:ins w:id="185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hd0e1b90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1849CFF5" w14:textId="2C65FECF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186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libuuid=</w:delText>
        </w:r>
      </w:del>
      <w:proofErr w:type="spellStart"/>
      <w:ins w:id="187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libwebp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=1.</w:t>
        </w:r>
      </w:ins>
      <w:r w:rsidRPr="00C035FD">
        <w:rPr>
          <w:rFonts w:ascii="ＭＳ ゴシック" w:eastAsia="ＭＳ ゴシック" w:hAnsi="ＭＳ ゴシック" w:cs="ＭＳ ゴシック" w:hint="eastAsia"/>
        </w:rPr>
        <w:t>2.</w:t>
      </w:r>
      <w:del w:id="188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32.1=h14c3975_1000</w:delText>
        </w:r>
      </w:del>
      <w:ins w:id="189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0=h2bbff1b_0</w:t>
        </w:r>
      </w:ins>
    </w:p>
    <w:p w14:paraId="253D3EA1" w14:textId="77777777" w:rsidR="00000000" w:rsidRPr="007C6C15" w:rsidRDefault="00DE5E6B" w:rsidP="007C6C15">
      <w:pPr>
        <w:pStyle w:val="a3"/>
        <w:rPr>
          <w:del w:id="190" w:author="作成者が" w:date="2021-11-26T15:09:00Z"/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19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libxcb</w:delText>
        </w:r>
      </w:del>
      <w:ins w:id="19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lz4-c</w:t>
        </w:r>
      </w:ins>
      <w:r w:rsidRPr="00C035FD">
        <w:rPr>
          <w:rFonts w:ascii="ＭＳ ゴシック" w:eastAsia="ＭＳ ゴシック" w:hAnsi="ＭＳ ゴシック" w:cs="ＭＳ ゴシック" w:hint="eastAsia"/>
        </w:rPr>
        <w:t>=1.</w:t>
      </w:r>
      <w:del w:id="19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13=h1bed415_1</w:delText>
        </w:r>
      </w:del>
    </w:p>
    <w:p w14:paraId="62BBB6CE" w14:textId="27B42864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del w:id="19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libxml2=2.</w:delText>
        </w:r>
      </w:del>
      <w:r w:rsidRPr="00C035FD">
        <w:rPr>
          <w:rFonts w:ascii="ＭＳ ゴシック" w:eastAsia="ＭＳ ゴシック" w:hAnsi="ＭＳ ゴシック" w:cs="ＭＳ ゴシック" w:hint="eastAsia"/>
        </w:rPr>
        <w:t>9.</w:t>
      </w:r>
      <w:del w:id="19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9=hea5a465</w:delText>
        </w:r>
      </w:del>
      <w:ins w:id="19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3=h2bbff1b</w:t>
        </w:r>
      </w:ins>
      <w:r w:rsidRPr="00C035FD">
        <w:rPr>
          <w:rFonts w:ascii="ＭＳ ゴシック" w:eastAsia="ＭＳ ゴシック" w:hAnsi="ＭＳ ゴシック" w:cs="ＭＳ ゴシック" w:hint="eastAsia"/>
        </w:rPr>
        <w:t>_1</w:t>
      </w:r>
    </w:p>
    <w:p w14:paraId="5660DDA4" w14:textId="457E540D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markdown=3.</w:t>
      </w:r>
      <w:del w:id="19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1.1=py37</w:delText>
        </w:r>
      </w:del>
      <w:ins w:id="19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3.4=py37haa95532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1A6B5AC1" w14:textId="77777777" w:rsidR="00000000" w:rsidRPr="007C6C15" w:rsidRDefault="00DE5E6B" w:rsidP="007C6C15">
      <w:pPr>
        <w:pStyle w:val="a3"/>
        <w:rPr>
          <w:del w:id="199" w:author="作成者が" w:date="2021-11-26T15:09:00Z"/>
          <w:rFonts w:ascii="ＭＳ ゴシック" w:eastAsia="ＭＳ ゴシック" w:hAnsi="ＭＳ ゴシック" w:cs="ＭＳ ゴシック" w:hint="eastAsia"/>
        </w:rPr>
      </w:pPr>
      <w:del w:id="20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markupsafe=1.1.1=py37h7b6447c_0</w:delText>
        </w:r>
      </w:del>
    </w:p>
    <w:p w14:paraId="5D23D07E" w14:textId="23856466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matplotlib=3.</w:t>
      </w:r>
      <w:del w:id="20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1.1=py37h5429711</w:delText>
        </w:r>
      </w:del>
      <w:ins w:id="20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4.3=py37haa95532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42024B8A" w14:textId="1870E9FE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20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mistune=0.8</w:delText>
        </w:r>
      </w:del>
      <w:ins w:id="20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matplotlib-base=3</w:t>
        </w:r>
      </w:ins>
      <w:r w:rsidRPr="00C035FD">
        <w:rPr>
          <w:rFonts w:ascii="ＭＳ ゴシック" w:eastAsia="ＭＳ ゴシック" w:hAnsi="ＭＳ ゴシック" w:cs="ＭＳ ゴシック" w:hint="eastAsia"/>
        </w:rPr>
        <w:t>.4</w:t>
      </w:r>
      <w:del w:id="20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=py37h7b6447c</w:delText>
        </w:r>
      </w:del>
      <w:ins w:id="20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.3=py37h49ac443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6D18B7D5" w14:textId="3ECD6E72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mkl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=2019.4=</w:t>
      </w:r>
      <w:del w:id="20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243</w:delText>
        </w:r>
      </w:del>
      <w:ins w:id="20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245</w:t>
        </w:r>
      </w:ins>
    </w:p>
    <w:p w14:paraId="68516A40" w14:textId="6A12D59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mkl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-service=2.3.0=</w:t>
      </w:r>
      <w:del w:id="20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py37he904b0f</w:delText>
        </w:r>
      </w:del>
      <w:ins w:id="21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py37h196d8e1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16660D77" w14:textId="6F98FB50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</w:t>
      </w:r>
      <w:r w:rsidRPr="00C035FD">
        <w:rPr>
          <w:rFonts w:ascii="ＭＳ ゴシック" w:eastAsia="ＭＳ ゴシック" w:hAnsi="ＭＳ ゴシック" w:cs="ＭＳ ゴシック" w:hint="eastAsia"/>
        </w:rPr>
        <w:t xml:space="preserve">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mkl_fft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=1.</w:t>
      </w:r>
      <w:del w:id="21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0.15=py37ha843d7b</w:delText>
        </w:r>
      </w:del>
      <w:ins w:id="21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3.0=py37h46781fe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641F5D81" w14:textId="5AEE16C2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mkl_random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=1.1.0=</w:t>
      </w:r>
      <w:del w:id="21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py37hd6b4f25</w:delText>
        </w:r>
      </w:del>
      <w:ins w:id="21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py37h675688f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2252FE73" w14:textId="28E74EE3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21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nbconvert</w:delText>
        </w:r>
      </w:del>
      <w:proofErr w:type="spellStart"/>
      <w:ins w:id="21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multidict</w:t>
        </w:r>
      </w:ins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=5.</w:t>
      </w:r>
      <w:del w:id="21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6.</w:delText>
        </w:r>
      </w:del>
      <w:r w:rsidRPr="00C035FD">
        <w:rPr>
          <w:rFonts w:ascii="ＭＳ ゴシック" w:eastAsia="ＭＳ ゴシック" w:hAnsi="ＭＳ ゴシック" w:cs="ＭＳ ゴシック" w:hint="eastAsia"/>
        </w:rPr>
        <w:t>1</w:t>
      </w:r>
      <w:del w:id="218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=py37_</w:delText>
        </w:r>
      </w:del>
      <w:ins w:id="219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.</w:t>
        </w:r>
      </w:ins>
      <w:r w:rsidRPr="00C035FD">
        <w:rPr>
          <w:rFonts w:ascii="ＭＳ ゴシック" w:eastAsia="ＭＳ ゴシック" w:hAnsi="ＭＳ ゴシック" w:cs="ＭＳ ゴシック" w:hint="eastAsia"/>
        </w:rPr>
        <w:t>0</w:t>
      </w:r>
      <w:ins w:id="22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=py37h2bbff1b_2</w:t>
        </w:r>
      </w:ins>
    </w:p>
    <w:p w14:paraId="64F83A6C" w14:textId="4CCA1B0D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22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nbformat=5.0</w:delText>
        </w:r>
      </w:del>
      <w:proofErr w:type="spellStart"/>
      <w:ins w:id="22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munkres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=1.1</w:t>
        </w:r>
      </w:ins>
      <w:r w:rsidRPr="00C035FD">
        <w:rPr>
          <w:rFonts w:ascii="ＭＳ ゴシック" w:eastAsia="ＭＳ ゴシック" w:hAnsi="ＭＳ ゴシック" w:cs="ＭＳ ゴシック" w:hint="eastAsia"/>
        </w:rPr>
        <w:t>.4=py_0</w:t>
      </w:r>
    </w:p>
    <w:p w14:paraId="007CB198" w14:textId="77777777" w:rsidR="00000000" w:rsidRPr="007C6C15" w:rsidRDefault="00DE5E6B" w:rsidP="007C6C15">
      <w:pPr>
        <w:pStyle w:val="a3"/>
        <w:rPr>
          <w:del w:id="223" w:author="作成者が" w:date="2021-11-26T15:09:00Z"/>
          <w:rFonts w:ascii="ＭＳ ゴシック" w:eastAsia="ＭＳ ゴシック" w:hAnsi="ＭＳ ゴシック" w:cs="ＭＳ ゴシック" w:hint="eastAsia"/>
        </w:rPr>
      </w:pPr>
      <w:del w:id="22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ncurses=6.2=he6710b0_0</w:delText>
        </w:r>
      </w:del>
    </w:p>
    <w:p w14:paraId="21E6275D" w14:textId="4AB5CEF6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ninja=1.</w:t>
      </w:r>
      <w:del w:id="22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9.0=py37hfd86e86_0</w:delText>
        </w:r>
      </w:del>
      <w:ins w:id="22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10.2=py37h559b2a2_3</w:t>
        </w:r>
      </w:ins>
    </w:p>
    <w:p w14:paraId="1580E45E" w14:textId="3BD19CCB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22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notebook=6.0.1=py37</w:delText>
        </w:r>
      </w:del>
      <w:proofErr w:type="spellStart"/>
      <w:ins w:id="22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numexpr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=2.7.3=py37hcbcaa1e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0CC5ABDD" w14:textId="7378EC7D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numpy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=1.</w:t>
      </w:r>
      <w:del w:id="22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18.1=py37h4f9e942</w:delText>
        </w:r>
      </w:del>
      <w:ins w:id="23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19.2=py37hadc3359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165EFC3A" w14:textId="011561F6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numpy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-base=1.</w:t>
      </w:r>
      <w:del w:id="23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18.1=py37hde5b4d6_1</w:delText>
        </w:r>
      </w:del>
      <w:ins w:id="23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19.2=py37ha3acd2a_</w:t>
        </w:r>
        <w:r w:rsidRPr="00C035FD">
          <w:rPr>
            <w:rFonts w:ascii="ＭＳ ゴシック" w:eastAsia="ＭＳ ゴシック" w:hAnsi="ＭＳ ゴシック" w:cs="ＭＳ ゴシック" w:hint="eastAsia"/>
          </w:rPr>
          <w:t>0</w:t>
        </w:r>
      </w:ins>
    </w:p>
    <w:p w14:paraId="54FF06B9" w14:textId="77777777" w:rsidR="00000000" w:rsidRPr="00C035FD" w:rsidRDefault="00DE5E6B" w:rsidP="00C035FD">
      <w:pPr>
        <w:pStyle w:val="a3"/>
        <w:rPr>
          <w:ins w:id="233" w:author="作成者が" w:date="2021-11-26T15:09:00Z"/>
          <w:rFonts w:ascii="ＭＳ ゴシック" w:eastAsia="ＭＳ ゴシック" w:hAnsi="ＭＳ ゴシック" w:cs="ＭＳ ゴシック" w:hint="eastAsia"/>
        </w:rPr>
      </w:pPr>
      <w:ins w:id="23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oauthlib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=3.1.1=pyhd3eb1b0_0</w:t>
        </w:r>
      </w:ins>
    </w:p>
    <w:p w14:paraId="56B1D640" w14:textId="7777777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olefile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=0.46=py37_0</w:t>
      </w:r>
    </w:p>
    <w:p w14:paraId="7F75366E" w14:textId="2C5BD93C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openssl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=1.1.</w:t>
      </w:r>
      <w:del w:id="23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1e=h7b6447c</w:delText>
        </w:r>
      </w:del>
      <w:ins w:id="23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1l=h2bbff1b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2CD9DBD4" w14:textId="77777777" w:rsidR="00000000" w:rsidRPr="007C6C15" w:rsidRDefault="00DE5E6B" w:rsidP="007C6C15">
      <w:pPr>
        <w:pStyle w:val="a3"/>
        <w:rPr>
          <w:del w:id="237" w:author="作成者が" w:date="2021-11-26T15:09:00Z"/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238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pandoc=2.2.</w:delText>
        </w:r>
      </w:del>
      <w:proofErr w:type="spellStart"/>
      <w:ins w:id="239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opt_einsum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</w:t>
        </w:r>
      </w:ins>
      <w:r w:rsidRPr="00C035FD">
        <w:rPr>
          <w:rFonts w:ascii="ＭＳ ゴシック" w:eastAsia="ＭＳ ゴシック" w:hAnsi="ＭＳ ゴシック" w:cs="ＭＳ ゴシック" w:hint="eastAsia"/>
        </w:rPr>
        <w:t>3.</w:t>
      </w:r>
      <w:del w:id="24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2=</w:delText>
        </w:r>
      </w:del>
      <w:ins w:id="241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3.</w:t>
        </w:r>
      </w:ins>
      <w:r w:rsidRPr="00C035FD">
        <w:rPr>
          <w:rFonts w:ascii="ＭＳ ゴシック" w:eastAsia="ＭＳ ゴシック" w:hAnsi="ＭＳ ゴシック" w:cs="ＭＳ ゴシック" w:hint="eastAsia"/>
        </w:rPr>
        <w:t>0</w:t>
      </w:r>
    </w:p>
    <w:p w14:paraId="4EB60A5A" w14:textId="3CD31248" w:rsidR="00000000" w:rsidRPr="00C035FD" w:rsidRDefault="00DE5E6B" w:rsidP="00C035FD">
      <w:pPr>
        <w:pStyle w:val="a3"/>
        <w:rPr>
          <w:ins w:id="242" w:author="作成者が" w:date="2021-11-26T15:09:00Z"/>
          <w:rFonts w:ascii="ＭＳ ゴシック" w:eastAsia="ＭＳ ゴシック" w:hAnsi="ＭＳ ゴシック" w:cs="ＭＳ ゴシック" w:hint="eastAsia"/>
        </w:rPr>
      </w:pPr>
      <w:del w:id="24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pandocfilters=</w:delText>
        </w:r>
      </w:del>
      <w:ins w:id="24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=pyhd3eb1b0_</w:t>
        </w:r>
      </w:ins>
      <w:r w:rsidRPr="00C035FD">
        <w:rPr>
          <w:rFonts w:ascii="ＭＳ ゴシック" w:eastAsia="ＭＳ ゴシック" w:hAnsi="ＭＳ ゴシック" w:cs="ＭＳ ゴシック" w:hint="eastAsia"/>
        </w:rPr>
        <w:t>1</w:t>
      </w:r>
    </w:p>
    <w:p w14:paraId="08712BD3" w14:textId="77777777" w:rsidR="00000000" w:rsidRPr="007C6C15" w:rsidRDefault="00DE5E6B" w:rsidP="007C6C15">
      <w:pPr>
        <w:pStyle w:val="a3"/>
        <w:rPr>
          <w:del w:id="245" w:author="作成者が" w:date="2021-11-26T15:09:00Z"/>
          <w:rFonts w:ascii="ＭＳ ゴシック" w:eastAsia="ＭＳ ゴシック" w:hAnsi="ＭＳ ゴシック" w:cs="ＭＳ ゴシック" w:hint="eastAsia"/>
        </w:rPr>
      </w:pPr>
      <w:ins w:id="24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pandas=1.3</w:t>
        </w:r>
      </w:ins>
      <w:r w:rsidRPr="00C035FD">
        <w:rPr>
          <w:rFonts w:ascii="ＭＳ ゴシック" w:eastAsia="ＭＳ ゴシック" w:hAnsi="ＭＳ ゴシック" w:cs="ＭＳ ゴシック" w:hint="eastAsia"/>
        </w:rPr>
        <w:t>.4</w:t>
      </w:r>
      <w:del w:id="24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.2=py37_1</w:delText>
        </w:r>
      </w:del>
    </w:p>
    <w:p w14:paraId="78AB050E" w14:textId="77777777" w:rsidR="00000000" w:rsidRPr="007C6C15" w:rsidRDefault="00DE5E6B" w:rsidP="007C6C15">
      <w:pPr>
        <w:pStyle w:val="a3"/>
        <w:rPr>
          <w:del w:id="248" w:author="作成者が" w:date="2021-11-26T15:09:00Z"/>
          <w:rFonts w:ascii="ＭＳ ゴシック" w:eastAsia="ＭＳ ゴシック" w:hAnsi="ＭＳ ゴシック" w:cs="ＭＳ ゴシック" w:hint="eastAsia"/>
        </w:rPr>
      </w:pPr>
      <w:del w:id="24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pango=1.42.4=h7062337_3</w:delText>
        </w:r>
      </w:del>
    </w:p>
    <w:p w14:paraId="53EDEE42" w14:textId="77777777" w:rsidR="00000000" w:rsidRPr="007C6C15" w:rsidRDefault="00DE5E6B" w:rsidP="007C6C15">
      <w:pPr>
        <w:pStyle w:val="a3"/>
        <w:rPr>
          <w:del w:id="250" w:author="作成者が" w:date="2021-11-26T15:09:00Z"/>
          <w:rFonts w:ascii="ＭＳ ゴシック" w:eastAsia="ＭＳ ゴシック" w:hAnsi="ＭＳ ゴシック" w:cs="ＭＳ ゴシック" w:hint="eastAsia"/>
        </w:rPr>
      </w:pPr>
      <w:del w:id="25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parso=0.6.2=py_0</w:delText>
        </w:r>
      </w:del>
    </w:p>
    <w:p w14:paraId="69DA43B3" w14:textId="77777777" w:rsidR="00000000" w:rsidRPr="007C6C15" w:rsidRDefault="00DE5E6B" w:rsidP="007C6C15">
      <w:pPr>
        <w:pStyle w:val="a3"/>
        <w:rPr>
          <w:del w:id="252" w:author="作成者が" w:date="2021-11-26T15:09:00Z"/>
          <w:rFonts w:ascii="ＭＳ ゴシック" w:eastAsia="ＭＳ ゴシック" w:hAnsi="ＭＳ ゴシック" w:cs="ＭＳ ゴシック" w:hint="eastAsia"/>
        </w:rPr>
      </w:pPr>
      <w:del w:id="25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pcre=8.43=he6710b0_0</w:delText>
        </w:r>
      </w:del>
    </w:p>
    <w:p w14:paraId="75640F2D" w14:textId="77777777" w:rsidR="00000000" w:rsidRPr="007C6C15" w:rsidRDefault="00DE5E6B" w:rsidP="007C6C15">
      <w:pPr>
        <w:pStyle w:val="a3"/>
        <w:rPr>
          <w:del w:id="254" w:author="作成者が" w:date="2021-11-26T15:09:00Z"/>
          <w:rFonts w:ascii="ＭＳ ゴシック" w:eastAsia="ＭＳ ゴシック" w:hAnsi="ＭＳ ゴシック" w:cs="ＭＳ ゴシック" w:hint="eastAsia"/>
        </w:rPr>
      </w:pPr>
      <w:del w:id="25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pexpect=4.8.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0=py37_0</w:delText>
        </w:r>
      </w:del>
    </w:p>
    <w:p w14:paraId="38B80A38" w14:textId="1AA739CB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del w:id="256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pickleshare=0.7.5=py37</w:delText>
        </w:r>
      </w:del>
      <w:ins w:id="257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=py37h6214cd6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076CD2ED" w14:textId="4E26ED6D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pillow=</w:t>
      </w:r>
      <w:del w:id="258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7</w:delText>
        </w:r>
      </w:del>
      <w:ins w:id="259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8.4</w:t>
        </w:r>
      </w:ins>
      <w:r w:rsidRPr="00C035FD">
        <w:rPr>
          <w:rFonts w:ascii="ＭＳ ゴシック" w:eastAsia="ＭＳ ゴシック" w:hAnsi="ＭＳ ゴシック" w:cs="ＭＳ ゴシック" w:hint="eastAsia"/>
        </w:rPr>
        <w:t>.0</w:t>
      </w:r>
      <w:del w:id="26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.0=py37hb39fc2d</w:delText>
        </w:r>
      </w:del>
      <w:ins w:id="261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=py37hd45dc43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74E473A2" w14:textId="466F3B8D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pip=</w:t>
      </w:r>
      <w:del w:id="262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20.0.2=py37_1</w:delText>
        </w:r>
      </w:del>
      <w:ins w:id="263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21.2.4=py37haa95532_0</w:t>
        </w:r>
      </w:ins>
    </w:p>
    <w:p w14:paraId="7B350E20" w14:textId="6FEFF79D" w:rsidR="00000000" w:rsidRPr="00C035FD" w:rsidRDefault="00DE5E6B" w:rsidP="00C035FD">
      <w:pPr>
        <w:pStyle w:val="a3"/>
        <w:rPr>
          <w:ins w:id="264" w:author="作成者が" w:date="2021-11-26T15:09:00Z"/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26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pixman=</w:delText>
        </w:r>
      </w:del>
      <w:proofErr w:type="spellStart"/>
      <w:ins w:id="26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protobuf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=3.17.2=py37hd77b12b_</w:t>
        </w:r>
      </w:ins>
      <w:r w:rsidRPr="00C035FD">
        <w:rPr>
          <w:rFonts w:ascii="ＭＳ ゴシック" w:eastAsia="ＭＳ ゴシック" w:hAnsi="ＭＳ ゴシック" w:cs="ＭＳ ゴシック" w:hint="eastAsia"/>
        </w:rPr>
        <w:t>0</w:t>
      </w:r>
      <w:del w:id="26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.38.0=h7b6447c</w:delText>
        </w:r>
      </w:del>
    </w:p>
    <w:p w14:paraId="3D6BE0A1" w14:textId="7777777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ins w:id="26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p</w:t>
        </w:r>
        <w:r w:rsidRPr="00C035FD">
          <w:rPr>
            <w:rFonts w:ascii="ＭＳ ゴシック" w:eastAsia="ＭＳ ゴシック" w:hAnsi="ＭＳ ゴシック" w:cs="ＭＳ ゴシック" w:hint="eastAsia"/>
          </w:rPr>
          <w:t>yasn1=0.4.8=pyhd3eb1b0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6E9555D4" w14:textId="3942CEAB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26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prometheus_client</w:delText>
        </w:r>
      </w:del>
      <w:ins w:id="27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pyasn1-modules</w:t>
        </w:r>
      </w:ins>
      <w:r w:rsidRPr="00C035FD">
        <w:rPr>
          <w:rFonts w:ascii="ＭＳ ゴシック" w:eastAsia="ＭＳ ゴシック" w:hAnsi="ＭＳ ゴシック" w:cs="ＭＳ ゴシック" w:hint="eastAsia"/>
        </w:rPr>
        <w:t>=0.</w:t>
      </w:r>
      <w:del w:id="27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7.1</w:delText>
        </w:r>
      </w:del>
      <w:ins w:id="27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2.8</w:t>
        </w:r>
      </w:ins>
      <w:r w:rsidRPr="00C035FD">
        <w:rPr>
          <w:rFonts w:ascii="ＭＳ ゴシック" w:eastAsia="ＭＳ ゴシック" w:hAnsi="ＭＳ ゴシック" w:cs="ＭＳ ゴシック" w:hint="eastAsia"/>
        </w:rPr>
        <w:t>=py_0</w:t>
      </w:r>
    </w:p>
    <w:p w14:paraId="52FF50C9" w14:textId="77777777" w:rsidR="00000000" w:rsidRPr="007C6C15" w:rsidRDefault="00DE5E6B" w:rsidP="007C6C15">
      <w:pPr>
        <w:pStyle w:val="a3"/>
        <w:rPr>
          <w:del w:id="273" w:author="作成者が" w:date="2021-11-26T15:09:00Z"/>
          <w:rFonts w:ascii="ＭＳ ゴシック" w:eastAsia="ＭＳ ゴシック" w:hAnsi="ＭＳ ゴシック" w:cs="ＭＳ ゴシック" w:hint="eastAsia"/>
        </w:rPr>
      </w:pPr>
      <w:del w:id="27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prompt-toolkit=3.0.4=py_0</w:delText>
        </w:r>
      </w:del>
    </w:p>
    <w:p w14:paraId="27CB009E" w14:textId="77777777" w:rsidR="00000000" w:rsidRPr="007C6C15" w:rsidRDefault="00DE5E6B" w:rsidP="007C6C15">
      <w:pPr>
        <w:pStyle w:val="a3"/>
        <w:rPr>
          <w:del w:id="275" w:author="作成者が" w:date="2021-11-26T15:09:00Z"/>
          <w:rFonts w:ascii="ＭＳ ゴシック" w:eastAsia="ＭＳ ゴシック" w:hAnsi="ＭＳ ゴシック" w:cs="ＭＳ ゴシック" w:hint="eastAsia"/>
        </w:rPr>
      </w:pPr>
      <w:del w:id="276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prompt_toolkit=3.0.4=0</w:delText>
        </w:r>
      </w:del>
    </w:p>
    <w:p w14:paraId="31E37FD2" w14:textId="77777777" w:rsidR="00000000" w:rsidRPr="007C6C15" w:rsidRDefault="00DE5E6B" w:rsidP="007C6C15">
      <w:pPr>
        <w:pStyle w:val="a3"/>
        <w:rPr>
          <w:del w:id="277" w:author="作成者が" w:date="2021-11-26T15:09:00Z"/>
          <w:rFonts w:ascii="ＭＳ ゴシック" w:eastAsia="ＭＳ ゴシック" w:hAnsi="ＭＳ ゴシック" w:cs="ＭＳ ゴシック" w:hint="eastAsia"/>
        </w:rPr>
      </w:pPr>
      <w:del w:id="278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ptyprocess=0.6.0=py37_0</w:delText>
        </w:r>
      </w:del>
    </w:p>
    <w:p w14:paraId="720AA1F2" w14:textId="7FAB6DA2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pycparser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=2.</w:t>
      </w:r>
      <w:del w:id="27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2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0=py</w:delText>
        </w:r>
      </w:del>
      <w:ins w:id="28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21=pyhd3eb1b0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1CF3AB8A" w14:textId="1471B8CA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28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pygments</w:delText>
        </w:r>
      </w:del>
      <w:proofErr w:type="spellStart"/>
      <w:ins w:id="28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pyjwt</w:t>
        </w:r>
      </w:ins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=2.</w:t>
      </w:r>
      <w:del w:id="28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6.</w:delText>
        </w:r>
      </w:del>
      <w:r w:rsidRPr="00C035FD">
        <w:rPr>
          <w:rFonts w:ascii="ＭＳ ゴシック" w:eastAsia="ＭＳ ゴシック" w:hAnsi="ＭＳ ゴシック" w:cs="ＭＳ ゴシック" w:hint="eastAsia"/>
        </w:rPr>
        <w:t>1</w:t>
      </w:r>
      <w:del w:id="28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=py_</w:delText>
        </w:r>
      </w:del>
      <w:ins w:id="285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.</w:t>
        </w:r>
      </w:ins>
      <w:r w:rsidRPr="00C035FD">
        <w:rPr>
          <w:rFonts w:ascii="ＭＳ ゴシック" w:eastAsia="ＭＳ ゴシック" w:hAnsi="ＭＳ ゴシック" w:cs="ＭＳ ゴシック" w:hint="eastAsia"/>
        </w:rPr>
        <w:t>0</w:t>
      </w:r>
      <w:ins w:id="28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=py37haa95532_0</w:t>
        </w:r>
      </w:ins>
    </w:p>
    <w:p w14:paraId="4B0892E4" w14:textId="77777777" w:rsidR="00000000" w:rsidRPr="00C035FD" w:rsidRDefault="00DE5E6B" w:rsidP="00C035FD">
      <w:pPr>
        <w:pStyle w:val="a3"/>
        <w:rPr>
          <w:ins w:id="287" w:author="作成者が" w:date="2021-11-26T15:09:00Z"/>
          <w:rFonts w:ascii="ＭＳ ゴシック" w:eastAsia="ＭＳ ゴシック" w:hAnsi="ＭＳ ゴシック" w:cs="ＭＳ ゴシック" w:hint="eastAsia"/>
        </w:rPr>
      </w:pPr>
      <w:ins w:id="28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pyopenssl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=21.0.0=pyhd3eb1b0_1</w:t>
        </w:r>
      </w:ins>
    </w:p>
    <w:p w14:paraId="22F812CA" w14:textId="23768836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pyparsing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</w:t>
      </w:r>
      <w:del w:id="28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2</w:delText>
        </w:r>
      </w:del>
      <w:ins w:id="29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3.0</w:t>
        </w:r>
      </w:ins>
      <w:r w:rsidRPr="00C035FD">
        <w:rPr>
          <w:rFonts w:ascii="ＭＳ ゴシック" w:eastAsia="ＭＳ ゴシック" w:hAnsi="ＭＳ ゴシック" w:cs="ＭＳ ゴシック" w:hint="eastAsia"/>
        </w:rPr>
        <w:t>.4</w:t>
      </w:r>
      <w:del w:id="29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.6=py</w:delText>
        </w:r>
      </w:del>
      <w:ins w:id="29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=pyhd3eb1b0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21F5A0AF" w14:textId="155437F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pyqt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=5.9.2=</w:t>
      </w:r>
      <w:del w:id="29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py37h05f1152</w:delText>
        </w:r>
      </w:del>
      <w:ins w:id="29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py37h6538335</w:t>
        </w:r>
      </w:ins>
      <w:r w:rsidRPr="00C035FD">
        <w:rPr>
          <w:rFonts w:ascii="ＭＳ ゴシック" w:eastAsia="ＭＳ ゴシック" w:hAnsi="ＭＳ ゴシック" w:cs="ＭＳ ゴシック" w:hint="eastAsia"/>
        </w:rPr>
        <w:t>_2</w:t>
      </w:r>
    </w:p>
    <w:p w14:paraId="6722101F" w14:textId="5AF3C8FC" w:rsidR="00000000" w:rsidRPr="00C035FD" w:rsidRDefault="00DE5E6B" w:rsidP="00C035FD">
      <w:pPr>
        <w:pStyle w:val="a3"/>
        <w:rPr>
          <w:ins w:id="295" w:author="作成者が" w:date="2021-11-26T15:09:00Z"/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296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pyrsistent=0.15</w:delText>
        </w:r>
      </w:del>
      <w:proofErr w:type="spellStart"/>
      <w:ins w:id="297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pyreadline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=2.1=py37_1</w:t>
        </w:r>
      </w:ins>
    </w:p>
    <w:p w14:paraId="20D15818" w14:textId="5572459C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ins w:id="29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pysocks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=1</w:t>
        </w:r>
      </w:ins>
      <w:r w:rsidRPr="00C035FD">
        <w:rPr>
          <w:rFonts w:ascii="ＭＳ ゴシック" w:eastAsia="ＭＳ ゴシック" w:hAnsi="ＭＳ ゴシック" w:cs="ＭＳ ゴシック" w:hint="eastAsia"/>
        </w:rPr>
        <w:t>.7</w:t>
      </w:r>
      <w:del w:id="29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=py37h7b6447c_0</w:delText>
        </w:r>
      </w:del>
      <w:ins w:id="30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.1=py37_1</w:t>
        </w:r>
      </w:ins>
    </w:p>
    <w:p w14:paraId="1A2D5A9A" w14:textId="1BE55840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python=3.7.7=</w:t>
      </w:r>
      <w:del w:id="30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hcf32534_0_cpython</w:delText>
        </w:r>
      </w:del>
      <w:ins w:id="30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h81c818b_4</w:t>
        </w:r>
      </w:ins>
    </w:p>
    <w:p w14:paraId="58F97D2B" w14:textId="48775C4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python-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dateutil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=2.8.</w:t>
      </w:r>
      <w:del w:id="30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1=py</w:delText>
        </w:r>
      </w:del>
      <w:ins w:id="30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2=pyhd3eb1b0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261BDF25" w14:textId="77777777" w:rsidR="00000000" w:rsidRPr="007C6C15" w:rsidRDefault="00DE5E6B" w:rsidP="007C6C15">
      <w:pPr>
        <w:pStyle w:val="a3"/>
        <w:rPr>
          <w:del w:id="305" w:author="作成者が" w:date="2021-11-26T15:09:00Z"/>
          <w:rFonts w:ascii="ＭＳ ゴシック" w:eastAsia="ＭＳ ゴシック" w:hAnsi="ＭＳ ゴシック" w:cs="ＭＳ ゴシック" w:hint="eastAsia"/>
        </w:rPr>
      </w:pPr>
      <w:del w:id="306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python-spams=2.6.1=py37h55324e4_1204</w:delText>
        </w:r>
      </w:del>
    </w:p>
    <w:p w14:paraId="7643AF70" w14:textId="164C4FA2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pytorch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=1.</w:t>
      </w:r>
      <w:del w:id="30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3.1=py3.7_c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uda10.1.243_cudnn7.6.3</w:delText>
        </w:r>
      </w:del>
      <w:ins w:id="30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6.0=cpu_py37h538a6d7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1DAE4D35" w14:textId="3E097F61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pytz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</w:t>
      </w:r>
      <w:del w:id="30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2019</w:delText>
        </w:r>
      </w:del>
      <w:ins w:id="31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2021</w:t>
        </w:r>
      </w:ins>
      <w:r w:rsidRPr="00C035FD">
        <w:rPr>
          <w:rFonts w:ascii="ＭＳ ゴシック" w:eastAsia="ＭＳ ゴシック" w:hAnsi="ＭＳ ゴシック" w:cs="ＭＳ ゴシック" w:hint="eastAsia"/>
        </w:rPr>
        <w:t>.3=</w:t>
      </w:r>
      <w:del w:id="31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</w:delText>
        </w:r>
      </w:del>
      <w:ins w:id="31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pyhd3eb1b0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0D68724D" w14:textId="77777777" w:rsidR="00000000" w:rsidRPr="007C6C15" w:rsidRDefault="00DE5E6B" w:rsidP="007C6C15">
      <w:pPr>
        <w:pStyle w:val="a3"/>
        <w:rPr>
          <w:del w:id="313" w:author="作成者が" w:date="2021-11-26T15:09:00Z"/>
          <w:rFonts w:ascii="ＭＳ ゴシック" w:eastAsia="ＭＳ ゴシック" w:hAnsi="ＭＳ ゴシック" w:cs="ＭＳ ゴシック" w:hint="eastAsia"/>
        </w:rPr>
      </w:pPr>
      <w:del w:id="31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pyzmq=18.1.1=py37he6710b0_0</w:delText>
        </w:r>
      </w:del>
    </w:p>
    <w:p w14:paraId="42D4A4EC" w14:textId="7AF5A114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qt=5.9.7=</w:t>
      </w:r>
      <w:del w:id="31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h5867ecd_1</w:delText>
        </w:r>
      </w:del>
      <w:ins w:id="31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vc14h73c81de_0</w:t>
        </w:r>
      </w:ins>
    </w:p>
    <w:p w14:paraId="72C7D430" w14:textId="4DC0C489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31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readline=8</w:delText>
        </w:r>
      </w:del>
      <w:ins w:id="31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requests=2.26</w:t>
        </w:r>
      </w:ins>
      <w:r w:rsidRPr="00C035FD">
        <w:rPr>
          <w:rFonts w:ascii="ＭＳ ゴシック" w:eastAsia="ＭＳ ゴシック" w:hAnsi="ＭＳ ゴシック" w:cs="ＭＳ ゴシック" w:hint="eastAsia"/>
        </w:rPr>
        <w:t>.0=</w:t>
      </w:r>
      <w:del w:id="31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h7b6447c</w:delText>
        </w:r>
      </w:del>
      <w:ins w:id="32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pyhd3eb1b0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77242933" w14:textId="77777777" w:rsidR="00000000" w:rsidRPr="00C035FD" w:rsidRDefault="00DE5E6B" w:rsidP="00C035FD">
      <w:pPr>
        <w:pStyle w:val="a3"/>
        <w:rPr>
          <w:ins w:id="321" w:author="作成者が" w:date="2021-11-26T15:09:00Z"/>
          <w:rFonts w:ascii="ＭＳ ゴシック" w:eastAsia="ＭＳ ゴシック" w:hAnsi="ＭＳ ゴシック" w:cs="ＭＳ ゴシック" w:hint="eastAsia"/>
        </w:rPr>
      </w:pPr>
      <w:ins w:id="32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requests-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oauthlib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=1.3.0=py_0</w:t>
        </w:r>
      </w:ins>
    </w:p>
    <w:p w14:paraId="414D7BCB" w14:textId="77777777" w:rsidR="00000000" w:rsidRPr="00C035FD" w:rsidRDefault="00DE5E6B" w:rsidP="00C035FD">
      <w:pPr>
        <w:pStyle w:val="a3"/>
        <w:rPr>
          <w:ins w:id="323" w:author="作成者が" w:date="2021-11-26T15:09:00Z"/>
          <w:rFonts w:ascii="ＭＳ ゴシック" w:eastAsia="ＭＳ ゴシック" w:hAnsi="ＭＳ ゴシック" w:cs="ＭＳ ゴシック" w:hint="eastAsia"/>
        </w:rPr>
      </w:pPr>
      <w:ins w:id="32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rsa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=4.7.2=pyhd3</w:t>
        </w:r>
        <w:r w:rsidRPr="00C035FD">
          <w:rPr>
            <w:rFonts w:ascii="ＭＳ ゴシック" w:eastAsia="ＭＳ ゴシック" w:hAnsi="ＭＳ ゴシック" w:cs="ＭＳ ゴシック" w:hint="eastAsia"/>
          </w:rPr>
          <w:t>eb1b0_1</w:t>
        </w:r>
      </w:ins>
    </w:p>
    <w:p w14:paraId="5492F4BC" w14:textId="77777777" w:rsidR="00000000" w:rsidRPr="00C035FD" w:rsidRDefault="00DE5E6B" w:rsidP="00C035FD">
      <w:pPr>
        <w:pStyle w:val="a3"/>
        <w:rPr>
          <w:ins w:id="325" w:author="作成者が" w:date="2021-11-26T15:09:00Z"/>
          <w:rFonts w:ascii="ＭＳ ゴシック" w:eastAsia="ＭＳ ゴシック" w:hAnsi="ＭＳ ゴシック" w:cs="ＭＳ ゴシック" w:hint="eastAsia"/>
        </w:rPr>
      </w:pPr>
      <w:ins w:id="32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scikit-learn=1.0.1=py37hf11a4ad_0</w:t>
        </w:r>
      </w:ins>
    </w:p>
    <w:p w14:paraId="24C3AFE8" w14:textId="7740977B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scipy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=1.</w:t>
      </w:r>
      <w:del w:id="32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4.1=py37h0b6359f</w:delText>
        </w:r>
      </w:del>
      <w:ins w:id="32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6.2=py37h14eb087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0400301D" w14:textId="77777777" w:rsidR="00000000" w:rsidRPr="007C6C15" w:rsidRDefault="00DE5E6B" w:rsidP="007C6C15">
      <w:pPr>
        <w:pStyle w:val="a3"/>
        <w:rPr>
          <w:del w:id="329" w:author="作成者が" w:date="2021-11-26T15:09:00Z"/>
          <w:rFonts w:ascii="ＭＳ ゴシック" w:eastAsia="ＭＳ ゴシック" w:hAnsi="ＭＳ ゴシック" w:cs="ＭＳ ゴシック" w:hint="eastAsia"/>
        </w:rPr>
      </w:pPr>
      <w:del w:id="33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send2trash=1.5.0=py37_0</w:delText>
        </w:r>
      </w:del>
    </w:p>
    <w:p w14:paraId="0240286F" w14:textId="115CBC9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setuptools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</w:t>
      </w:r>
      <w:del w:id="33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45.3</w:delText>
        </w:r>
      </w:del>
      <w:ins w:id="33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58</w:t>
        </w:r>
      </w:ins>
      <w:r w:rsidRPr="00C035FD">
        <w:rPr>
          <w:rFonts w:ascii="ＭＳ ゴシック" w:eastAsia="ＭＳ ゴシック" w:hAnsi="ＭＳ ゴシック" w:cs="ＭＳ ゴシック" w:hint="eastAsia"/>
        </w:rPr>
        <w:t>.0</w:t>
      </w:r>
      <w:del w:id="33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=py37</w:delText>
        </w:r>
      </w:del>
      <w:ins w:id="33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.4=py37haa95532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725BD2EF" w14:textId="2DBBA92D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sip=4.19.8=</w:t>
      </w:r>
      <w:del w:id="33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py37hf484d3e</w:delText>
        </w:r>
      </w:del>
      <w:ins w:id="33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py37h6538335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47B805E6" w14:textId="6063FFB5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six=1.</w:t>
      </w:r>
      <w:del w:id="33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14</w:delText>
        </w:r>
      </w:del>
      <w:ins w:id="33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16</w:t>
        </w:r>
      </w:ins>
      <w:r w:rsidRPr="00C035FD">
        <w:rPr>
          <w:rFonts w:ascii="ＭＳ ゴシック" w:eastAsia="ＭＳ ゴシック" w:hAnsi="ＭＳ ゴシック" w:cs="ＭＳ ゴシック" w:hint="eastAsia"/>
        </w:rPr>
        <w:t>.0=</w:t>
      </w:r>
      <w:del w:id="33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py37</w:delText>
        </w:r>
      </w:del>
      <w:ins w:id="34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pyhd3eb1b0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79C728AF" w14:textId="7755BD2F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sqlite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=3.</w:t>
      </w:r>
      <w:del w:id="34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31.1=h7b6447c</w:delText>
        </w:r>
      </w:del>
      <w:ins w:id="34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36.0=h2bbff1b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6870C37F" w14:textId="6BB6A6BB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tensorboard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</w:t>
      </w:r>
      <w:del w:id="34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1.14</w:delText>
        </w:r>
      </w:del>
      <w:ins w:id="34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2.6</w:t>
        </w:r>
      </w:ins>
      <w:r w:rsidRPr="00C035FD">
        <w:rPr>
          <w:rFonts w:ascii="ＭＳ ゴシック" w:eastAsia="ＭＳ ゴシック" w:hAnsi="ＭＳ ゴシック" w:cs="ＭＳ ゴシック" w:hint="eastAsia"/>
        </w:rPr>
        <w:t>.0=</w:t>
      </w:r>
      <w:del w:id="34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py37hf484d3e_0</w:delText>
        </w:r>
      </w:del>
      <w:ins w:id="34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py_1</w:t>
        </w:r>
      </w:ins>
    </w:p>
    <w:p w14:paraId="4908DE24" w14:textId="77777777" w:rsidR="00000000" w:rsidRPr="00C035FD" w:rsidRDefault="00DE5E6B" w:rsidP="00C035FD">
      <w:pPr>
        <w:pStyle w:val="a3"/>
        <w:rPr>
          <w:ins w:id="347" w:author="作成者が" w:date="2021-11-26T15:09:00Z"/>
          <w:rFonts w:ascii="ＭＳ ゴシック" w:eastAsia="ＭＳ ゴシック" w:hAnsi="ＭＳ ゴシック" w:cs="ＭＳ ゴシック" w:hint="eastAsia"/>
        </w:rPr>
      </w:pPr>
      <w:ins w:id="34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tensorboard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-data-server=</w:t>
        </w:r>
        <w:r w:rsidRPr="00C035FD">
          <w:rPr>
            <w:rFonts w:ascii="ＭＳ ゴシック" w:eastAsia="ＭＳ ゴシック" w:hAnsi="ＭＳ ゴシック" w:cs="ＭＳ ゴシック" w:hint="eastAsia"/>
          </w:rPr>
          <w:t>0.6.0=py37haa95532_0</w:t>
        </w:r>
      </w:ins>
    </w:p>
    <w:p w14:paraId="743EE058" w14:textId="77777777" w:rsidR="00000000" w:rsidRPr="00C035FD" w:rsidRDefault="00DE5E6B" w:rsidP="00C035FD">
      <w:pPr>
        <w:pStyle w:val="a3"/>
        <w:rPr>
          <w:ins w:id="349" w:author="作成者が" w:date="2021-11-26T15:09:00Z"/>
          <w:rFonts w:ascii="ＭＳ ゴシック" w:eastAsia="ＭＳ ゴシック" w:hAnsi="ＭＳ ゴシック" w:cs="ＭＳ ゴシック" w:hint="eastAsia"/>
        </w:rPr>
      </w:pPr>
      <w:ins w:id="35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tensorboard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-plugin-wit=1.6.0=py_0</w:t>
        </w:r>
      </w:ins>
    </w:p>
    <w:p w14:paraId="2B3184EF" w14:textId="4FCEAE32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tensorflow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</w:t>
      </w:r>
      <w:ins w:id="351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2.</w:t>
        </w:r>
      </w:ins>
      <w:r w:rsidRPr="00C035FD">
        <w:rPr>
          <w:rFonts w:ascii="ＭＳ ゴシック" w:eastAsia="ＭＳ ゴシック" w:hAnsi="ＭＳ ゴシック" w:cs="ＭＳ ゴシック" w:hint="eastAsia"/>
        </w:rPr>
        <w:t>1</w:t>
      </w:r>
      <w:del w:id="352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.14</w:delText>
        </w:r>
      </w:del>
      <w:r w:rsidRPr="00C035FD">
        <w:rPr>
          <w:rFonts w:ascii="ＭＳ ゴシック" w:eastAsia="ＭＳ ゴシック" w:hAnsi="ＭＳ ゴシック" w:cs="ＭＳ ゴシック" w:hint="eastAsia"/>
        </w:rPr>
        <w:t>.0=mkl_</w:t>
      </w:r>
      <w:del w:id="35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py37h45c423b</w:delText>
        </w:r>
      </w:del>
      <w:ins w:id="35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py37ha977152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25C58D22" w14:textId="08462DA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tensorflow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-base=</w:t>
      </w:r>
      <w:ins w:id="355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2.</w:t>
        </w:r>
      </w:ins>
      <w:r w:rsidRPr="00C035FD">
        <w:rPr>
          <w:rFonts w:ascii="ＭＳ ゴシック" w:eastAsia="ＭＳ ゴシック" w:hAnsi="ＭＳ ゴシック" w:cs="ＭＳ ゴシック" w:hint="eastAsia"/>
        </w:rPr>
        <w:t>1</w:t>
      </w:r>
      <w:del w:id="356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.14</w:delText>
        </w:r>
      </w:del>
      <w:r w:rsidRPr="00C035FD">
        <w:rPr>
          <w:rFonts w:ascii="ＭＳ ゴシック" w:eastAsia="ＭＳ ゴシック" w:hAnsi="ＭＳ ゴシック" w:cs="ＭＳ ゴシック" w:hint="eastAsia"/>
        </w:rPr>
        <w:t>.0=mkl_</w:t>
      </w:r>
      <w:del w:id="35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py37h7ce6ba3</w:delText>
        </w:r>
      </w:del>
      <w:ins w:id="35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py37h230818c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26C40FB2" w14:textId="70C9BA3A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tensorflow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-estimator=</w:t>
      </w:r>
      <w:del w:id="35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1.14</w:delText>
        </w:r>
      </w:del>
      <w:ins w:id="36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2.6</w:t>
        </w:r>
      </w:ins>
      <w:r w:rsidRPr="00C035FD">
        <w:rPr>
          <w:rFonts w:ascii="ＭＳ ゴシック" w:eastAsia="ＭＳ ゴシック" w:hAnsi="ＭＳ ゴシック" w:cs="ＭＳ ゴシック" w:hint="eastAsia"/>
        </w:rPr>
        <w:t>.0=</w:t>
      </w:r>
      <w:del w:id="36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</w:delText>
        </w:r>
      </w:del>
      <w:ins w:id="36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pyh7b7c402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4A9AD7EF" w14:textId="05FA2AA0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termcolor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=1.1.0=</w:t>
      </w:r>
      <w:del w:id="36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py37</w:delText>
        </w:r>
      </w:del>
      <w:ins w:id="36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py37haa95532</w:t>
        </w:r>
      </w:ins>
      <w:r w:rsidRPr="00C035FD">
        <w:rPr>
          <w:rFonts w:ascii="ＭＳ ゴシック" w:eastAsia="ＭＳ ゴシック" w:hAnsi="ＭＳ ゴシック" w:cs="ＭＳ ゴシック" w:hint="eastAsia"/>
        </w:rPr>
        <w:t>_1</w:t>
      </w:r>
    </w:p>
    <w:p w14:paraId="315AD579" w14:textId="21BFB68D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36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terminado=</w:delText>
        </w:r>
      </w:del>
      <w:proofErr w:type="spellStart"/>
      <w:ins w:id="36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threadpoolctl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=2.2.</w:t>
        </w:r>
      </w:ins>
      <w:r w:rsidRPr="00C035FD">
        <w:rPr>
          <w:rFonts w:ascii="ＭＳ ゴシック" w:eastAsia="ＭＳ ゴシック" w:hAnsi="ＭＳ ゴシック" w:cs="ＭＳ ゴシック" w:hint="eastAsia"/>
        </w:rPr>
        <w:t>0</w:t>
      </w:r>
      <w:del w:id="36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.8.3=py37</w:delText>
        </w:r>
      </w:del>
      <w:ins w:id="36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=pyh0d6919</w:t>
        </w:r>
        <w:r w:rsidRPr="00C035FD">
          <w:rPr>
            <w:rFonts w:ascii="ＭＳ ゴシック" w:eastAsia="ＭＳ ゴシック" w:hAnsi="ＭＳ ゴシック" w:cs="ＭＳ ゴシック" w:hint="eastAsia"/>
          </w:rPr>
          <w:t>2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52CAFD0A" w14:textId="77777777" w:rsidR="00000000" w:rsidRPr="007C6C15" w:rsidRDefault="00DE5E6B" w:rsidP="007C6C15">
      <w:pPr>
        <w:pStyle w:val="a3"/>
        <w:rPr>
          <w:del w:id="369" w:author="作成者が" w:date="2021-11-26T15:09:00Z"/>
          <w:rFonts w:ascii="ＭＳ ゴシック" w:eastAsia="ＭＳ ゴシック" w:hAnsi="ＭＳ ゴシック" w:cs="ＭＳ ゴシック" w:hint="eastAsia"/>
        </w:rPr>
      </w:pPr>
      <w:del w:id="37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testpath=0.4.4=py_0</w:delText>
        </w:r>
      </w:del>
    </w:p>
    <w:p w14:paraId="04BC6125" w14:textId="505A3CDA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tk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=8.6.</w:t>
      </w:r>
      <w:del w:id="37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8=hbc83047</w:delText>
        </w:r>
      </w:del>
      <w:ins w:id="37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11=h2bbff1b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49E78848" w14:textId="77777777" w:rsidR="00000000" w:rsidRPr="00C035FD" w:rsidRDefault="00DE5E6B" w:rsidP="00C035FD">
      <w:pPr>
        <w:pStyle w:val="a3"/>
        <w:rPr>
          <w:ins w:id="373" w:author="作成者が" w:date="2021-11-26T15:09:00Z"/>
          <w:rFonts w:ascii="ＭＳ ゴシック" w:eastAsia="ＭＳ ゴシック" w:hAnsi="ＭＳ ゴシック" w:cs="ＭＳ ゴシック" w:hint="eastAsia"/>
        </w:rPr>
      </w:pPr>
      <w:ins w:id="374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torchvision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=0.7.0=py37_cu101</w:t>
        </w:r>
      </w:ins>
    </w:p>
    <w:p w14:paraId="526402B4" w14:textId="30DD5754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tornado=6.</w:t>
      </w:r>
      <w:del w:id="37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0.4=py37h7b6447c_1</w:delText>
        </w:r>
      </w:del>
      <w:ins w:id="37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1=py37h2bbff1b_0</w:t>
        </w:r>
      </w:ins>
    </w:p>
    <w:p w14:paraId="7D4429CE" w14:textId="77777777" w:rsidR="00000000" w:rsidRPr="007C6C15" w:rsidRDefault="00DE5E6B" w:rsidP="007C6C15">
      <w:pPr>
        <w:pStyle w:val="a3"/>
        <w:rPr>
          <w:del w:id="377" w:author="作成者が" w:date="2021-11-26T15:09:00Z"/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378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traitlets=4.</w:delText>
        </w:r>
      </w:del>
      <w:ins w:id="379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typing-extensions=</w:t>
        </w:r>
      </w:ins>
      <w:r w:rsidRPr="00C035FD">
        <w:rPr>
          <w:rFonts w:ascii="ＭＳ ゴシック" w:eastAsia="ＭＳ ゴシック" w:hAnsi="ＭＳ ゴシック" w:cs="ＭＳ ゴシック" w:hint="eastAsia"/>
        </w:rPr>
        <w:t>3.</w:t>
      </w:r>
      <w:del w:id="38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3=py37_</w:delText>
        </w:r>
      </w:del>
      <w:ins w:id="381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10.</w:t>
        </w:r>
      </w:ins>
      <w:r w:rsidRPr="00C035FD">
        <w:rPr>
          <w:rFonts w:ascii="ＭＳ ゴシック" w:eastAsia="ＭＳ ゴシック" w:hAnsi="ＭＳ ゴシック" w:cs="ＭＳ ゴシック" w:hint="eastAsia"/>
        </w:rPr>
        <w:t>0</w:t>
      </w:r>
    </w:p>
    <w:p w14:paraId="61C89758" w14:textId="406E8A8E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del w:id="382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wcwidth=</w:delText>
        </w:r>
      </w:del>
      <w:ins w:id="383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.2=hd3eb1b0_</w:t>
        </w:r>
      </w:ins>
      <w:r w:rsidRPr="00C035FD">
        <w:rPr>
          <w:rFonts w:ascii="ＭＳ ゴシック" w:eastAsia="ＭＳ ゴシック" w:hAnsi="ＭＳ ゴシック" w:cs="ＭＳ ゴシック" w:hint="eastAsia"/>
        </w:rPr>
        <w:t>0</w:t>
      </w:r>
      <w:del w:id="38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.1.8=py_0</w:delText>
        </w:r>
      </w:del>
    </w:p>
    <w:p w14:paraId="6762F0A5" w14:textId="77777777" w:rsidR="00000000" w:rsidRPr="00C035FD" w:rsidRDefault="00DE5E6B" w:rsidP="00C035FD">
      <w:pPr>
        <w:pStyle w:val="a3"/>
        <w:rPr>
          <w:ins w:id="385" w:author="作成者が" w:date="2021-11-26T15:09:00Z"/>
          <w:rFonts w:ascii="ＭＳ ゴシック" w:eastAsia="ＭＳ ゴシック" w:hAnsi="ＭＳ ゴシック" w:cs="ＭＳ ゴシック" w:hint="eastAsia"/>
        </w:rPr>
      </w:pPr>
      <w:ins w:id="386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typing_extensions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=3.10.0.2=pyh06a4308_0</w:t>
        </w:r>
      </w:ins>
    </w:p>
    <w:p w14:paraId="59B6D670" w14:textId="77777777" w:rsidR="00000000" w:rsidRPr="00C035FD" w:rsidRDefault="00DE5E6B" w:rsidP="00C035FD">
      <w:pPr>
        <w:pStyle w:val="a3"/>
        <w:rPr>
          <w:ins w:id="387" w:author="作成者が" w:date="2021-11-26T15:09:00Z"/>
          <w:rFonts w:ascii="ＭＳ ゴシック" w:eastAsia="ＭＳ ゴシック" w:hAnsi="ＭＳ ゴシック" w:cs="ＭＳ ゴシック" w:hint="eastAsia"/>
        </w:rPr>
      </w:pPr>
      <w:ins w:id="388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urllib3=1.26.7=pyhd3eb1b0_0</w:t>
        </w:r>
      </w:ins>
    </w:p>
    <w:p w14:paraId="564D6120" w14:textId="77777777" w:rsidR="00000000" w:rsidRPr="00C035FD" w:rsidRDefault="00DE5E6B" w:rsidP="00C035FD">
      <w:pPr>
        <w:pStyle w:val="a3"/>
        <w:rPr>
          <w:ins w:id="389" w:author="作成者が" w:date="2021-11-26T15:09:00Z"/>
          <w:rFonts w:ascii="ＭＳ ゴシック" w:eastAsia="ＭＳ ゴシック" w:hAnsi="ＭＳ ゴシック" w:cs="ＭＳ ゴシック" w:hint="eastAsia"/>
        </w:rPr>
      </w:pPr>
      <w:ins w:id="39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vc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=14.2=h21ff451_1</w:t>
        </w:r>
      </w:ins>
    </w:p>
    <w:p w14:paraId="7193EBAD" w14:textId="77777777" w:rsidR="00000000" w:rsidRPr="00C035FD" w:rsidRDefault="00DE5E6B" w:rsidP="00C035FD">
      <w:pPr>
        <w:pStyle w:val="a3"/>
        <w:rPr>
          <w:ins w:id="391" w:author="作成者が" w:date="2021-11-26T15:09:00Z"/>
          <w:rFonts w:ascii="ＭＳ ゴシック" w:eastAsia="ＭＳ ゴシック" w:hAnsi="ＭＳ ゴシック" w:cs="ＭＳ ゴシック" w:hint="eastAsia"/>
        </w:rPr>
      </w:pPr>
      <w:ins w:id="39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vs2015_runtime=14.</w:t>
        </w:r>
        <w:r w:rsidRPr="00C035FD">
          <w:rPr>
            <w:rFonts w:ascii="ＭＳ ゴシック" w:eastAsia="ＭＳ ゴシック" w:hAnsi="ＭＳ ゴシック" w:cs="ＭＳ ゴシック" w:hint="eastAsia"/>
          </w:rPr>
          <w:t>27.29016=h5e58377_2</w:t>
        </w:r>
      </w:ins>
    </w:p>
    <w:p w14:paraId="52C550FF" w14:textId="2D04C194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werkzeug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</w:t>
      </w:r>
      <w:del w:id="39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1.</w:delText>
        </w:r>
      </w:del>
      <w:r w:rsidRPr="00C035FD">
        <w:rPr>
          <w:rFonts w:ascii="ＭＳ ゴシック" w:eastAsia="ＭＳ ゴシック" w:hAnsi="ＭＳ ゴシック" w:cs="ＭＳ ゴシック" w:hint="eastAsia"/>
        </w:rPr>
        <w:t>0.</w:t>
      </w:r>
      <w:del w:id="39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0</w:delText>
        </w:r>
      </w:del>
      <w:ins w:id="395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16.1</w:t>
        </w:r>
      </w:ins>
      <w:r w:rsidRPr="00C035FD">
        <w:rPr>
          <w:rFonts w:ascii="ＭＳ ゴシック" w:eastAsia="ＭＳ ゴシック" w:hAnsi="ＭＳ ゴシック" w:cs="ＭＳ ゴシック" w:hint="eastAsia"/>
        </w:rPr>
        <w:t>=py_0</w:t>
      </w:r>
    </w:p>
    <w:p w14:paraId="76C117EE" w14:textId="2A830A62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wheel=0.</w:t>
      </w:r>
      <w:del w:id="396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34.2=py37_0</w:delText>
        </w:r>
      </w:del>
      <w:ins w:id="397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37.0=pyhd3eb1b0_1</w:t>
        </w:r>
      </w:ins>
    </w:p>
    <w:p w14:paraId="68C008BC" w14:textId="77777777" w:rsidR="00000000" w:rsidRPr="00C035FD" w:rsidRDefault="00DE5E6B" w:rsidP="00C035FD">
      <w:pPr>
        <w:pStyle w:val="a3"/>
        <w:rPr>
          <w:ins w:id="398" w:author="作成者が" w:date="2021-11-26T15:09:00Z"/>
          <w:rFonts w:ascii="ＭＳ ゴシック" w:eastAsia="ＭＳ ゴシック" w:hAnsi="ＭＳ ゴシック" w:cs="ＭＳ ゴシック" w:hint="eastAsia"/>
        </w:rPr>
      </w:pPr>
      <w:ins w:id="399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win_inet_pton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=1.1.0=py37haa95532_0</w:t>
        </w:r>
      </w:ins>
    </w:p>
    <w:p w14:paraId="2A1BF721" w14:textId="77777777" w:rsidR="00000000" w:rsidRPr="00C035FD" w:rsidRDefault="00DE5E6B" w:rsidP="00C035FD">
      <w:pPr>
        <w:pStyle w:val="a3"/>
        <w:rPr>
          <w:ins w:id="400" w:author="作成者が" w:date="2021-11-26T15:09:00Z"/>
          <w:rFonts w:ascii="ＭＳ ゴシック" w:eastAsia="ＭＳ ゴシック" w:hAnsi="ＭＳ ゴシック" w:cs="ＭＳ ゴシック" w:hint="eastAsia"/>
        </w:rPr>
      </w:pPr>
      <w:ins w:id="401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 xml:space="preserve">  - </w:t>
        </w:r>
        <w:proofErr w:type="spellStart"/>
        <w:r w:rsidRPr="00C035FD">
          <w:rPr>
            <w:rFonts w:ascii="ＭＳ ゴシック" w:eastAsia="ＭＳ ゴシック" w:hAnsi="ＭＳ ゴシック" w:cs="ＭＳ ゴシック" w:hint="eastAsia"/>
          </w:rPr>
          <w:t>wincertstore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=0.2=py37haa95532_2</w:t>
        </w:r>
      </w:ins>
    </w:p>
    <w:p w14:paraId="0DE476DF" w14:textId="00320D40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wrapt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=1.12.1=</w:t>
      </w:r>
      <w:del w:id="402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py37h7b6447c</w:delText>
        </w:r>
      </w:del>
      <w:ins w:id="403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py37he774522</w:t>
        </w:r>
      </w:ins>
      <w:r w:rsidRPr="00C035FD">
        <w:rPr>
          <w:rFonts w:ascii="ＭＳ ゴシック" w:eastAsia="ＭＳ ゴシック" w:hAnsi="ＭＳ ゴシック" w:cs="ＭＳ ゴシック" w:hint="eastAsia"/>
        </w:rPr>
        <w:t>_1</w:t>
      </w:r>
    </w:p>
    <w:p w14:paraId="1B32F3D8" w14:textId="77777777" w:rsidR="00000000" w:rsidRPr="007C6C15" w:rsidRDefault="00DE5E6B" w:rsidP="007C6C15">
      <w:pPr>
        <w:pStyle w:val="a3"/>
        <w:rPr>
          <w:del w:id="404" w:author="作成者が" w:date="2021-11-26T15:09:00Z"/>
          <w:rFonts w:ascii="ＭＳ ゴシック" w:eastAsia="ＭＳ ゴシック" w:hAnsi="ＭＳ ゴシック" w:cs="ＭＳ ゴシック" w:hint="eastAsia"/>
        </w:rPr>
      </w:pPr>
      <w:del w:id="40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xorg-kbproto=1.0.7=h14c3975_1002</w:delText>
        </w:r>
      </w:del>
    </w:p>
    <w:p w14:paraId="0CC163AA" w14:textId="77777777" w:rsidR="00000000" w:rsidRPr="007C6C15" w:rsidRDefault="00DE5E6B" w:rsidP="007C6C15">
      <w:pPr>
        <w:pStyle w:val="a3"/>
        <w:rPr>
          <w:del w:id="406" w:author="作成者が" w:date="2021-11-26T15:09:00Z"/>
          <w:rFonts w:ascii="ＭＳ ゴシック" w:eastAsia="ＭＳ ゴシック" w:hAnsi="ＭＳ ゴシック" w:cs="ＭＳ ゴシック" w:hint="eastAsia"/>
        </w:rPr>
      </w:pPr>
      <w:del w:id="40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x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org-libice=1.0.10=h516909a_0</w:delText>
        </w:r>
      </w:del>
    </w:p>
    <w:p w14:paraId="7219297A" w14:textId="77777777" w:rsidR="00000000" w:rsidRPr="007C6C15" w:rsidRDefault="00DE5E6B" w:rsidP="007C6C15">
      <w:pPr>
        <w:pStyle w:val="a3"/>
        <w:rPr>
          <w:del w:id="408" w:author="作成者が" w:date="2021-11-26T15:09:00Z"/>
          <w:rFonts w:ascii="ＭＳ ゴシック" w:eastAsia="ＭＳ ゴシック" w:hAnsi="ＭＳ ゴシック" w:cs="ＭＳ ゴシック" w:hint="eastAsia"/>
        </w:rPr>
      </w:pPr>
      <w:del w:id="40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xorg-libsm=1.2.3=h84519dc_1000</w:delText>
        </w:r>
      </w:del>
    </w:p>
    <w:p w14:paraId="4A591A6A" w14:textId="77777777" w:rsidR="00000000" w:rsidRPr="007C6C15" w:rsidRDefault="00DE5E6B" w:rsidP="007C6C15">
      <w:pPr>
        <w:pStyle w:val="a3"/>
        <w:rPr>
          <w:del w:id="410" w:author="作成者が" w:date="2021-11-26T15:09:00Z"/>
          <w:rFonts w:ascii="ＭＳ ゴシック" w:eastAsia="ＭＳ ゴシック" w:hAnsi="ＭＳ ゴシック" w:cs="ＭＳ ゴシック" w:hint="eastAsia"/>
        </w:rPr>
      </w:pPr>
      <w:del w:id="41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xorg-libx11=1.6.9=h516909a_0</w:delText>
        </w:r>
      </w:del>
    </w:p>
    <w:p w14:paraId="57574054" w14:textId="77777777" w:rsidR="00000000" w:rsidRPr="007C6C15" w:rsidRDefault="00DE5E6B" w:rsidP="007C6C15">
      <w:pPr>
        <w:pStyle w:val="a3"/>
        <w:rPr>
          <w:del w:id="412" w:author="作成者が" w:date="2021-11-26T15:09:00Z"/>
          <w:rFonts w:ascii="ＭＳ ゴシック" w:eastAsia="ＭＳ ゴシック" w:hAnsi="ＭＳ ゴシック" w:cs="ＭＳ ゴシック" w:hint="eastAsia"/>
        </w:rPr>
      </w:pPr>
      <w:del w:id="41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xorg-libxext=1.3.4=h516909a_0</w:delText>
        </w:r>
      </w:del>
    </w:p>
    <w:p w14:paraId="494BBEF7" w14:textId="77777777" w:rsidR="00000000" w:rsidRPr="007C6C15" w:rsidRDefault="00DE5E6B" w:rsidP="007C6C15">
      <w:pPr>
        <w:pStyle w:val="a3"/>
        <w:rPr>
          <w:del w:id="414" w:author="作成者が" w:date="2021-11-26T15:09:00Z"/>
          <w:rFonts w:ascii="ＭＳ ゴシック" w:eastAsia="ＭＳ ゴシック" w:hAnsi="ＭＳ ゴシック" w:cs="ＭＳ ゴシック" w:hint="eastAsia"/>
        </w:rPr>
      </w:pPr>
      <w:del w:id="41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xorg-libxrender=0.9.10=h516909a_1002</w:delText>
        </w:r>
      </w:del>
    </w:p>
    <w:p w14:paraId="79E9EB82" w14:textId="77777777" w:rsidR="00000000" w:rsidRPr="007C6C15" w:rsidRDefault="00DE5E6B" w:rsidP="007C6C15">
      <w:pPr>
        <w:pStyle w:val="a3"/>
        <w:rPr>
          <w:del w:id="416" w:author="作成者が" w:date="2021-11-26T15:09:00Z"/>
          <w:rFonts w:ascii="ＭＳ ゴシック" w:eastAsia="ＭＳ ゴシック" w:hAnsi="ＭＳ ゴシック" w:cs="ＭＳ ゴシック" w:hint="eastAsia"/>
        </w:rPr>
      </w:pPr>
      <w:del w:id="41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xorg-renderproto=0.11.1=h14c3975_1002</w:delText>
        </w:r>
      </w:del>
    </w:p>
    <w:p w14:paraId="1DFCDC01" w14:textId="77777777" w:rsidR="00000000" w:rsidRPr="007C6C15" w:rsidRDefault="00DE5E6B" w:rsidP="007C6C15">
      <w:pPr>
        <w:pStyle w:val="a3"/>
        <w:rPr>
          <w:del w:id="418" w:author="作成者が" w:date="2021-11-26T15:09:00Z"/>
          <w:rFonts w:ascii="ＭＳ ゴシック" w:eastAsia="ＭＳ ゴシック" w:hAnsi="ＭＳ ゴシック" w:cs="ＭＳ ゴシック" w:hint="eastAsia"/>
        </w:rPr>
      </w:pPr>
      <w:del w:id="41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 xorg-xextproto=7.3.0=h14c3975_1002</w:delText>
        </w:r>
      </w:del>
    </w:p>
    <w:p w14:paraId="0890DCEC" w14:textId="77777777" w:rsidR="00000000" w:rsidRPr="007C6C15" w:rsidRDefault="00DE5E6B" w:rsidP="007C6C15">
      <w:pPr>
        <w:pStyle w:val="a3"/>
        <w:rPr>
          <w:del w:id="420" w:author="作成者が" w:date="2021-11-26T15:09:00Z"/>
          <w:rFonts w:ascii="ＭＳ ゴシック" w:eastAsia="ＭＳ ゴシック" w:hAnsi="ＭＳ ゴシック" w:cs="ＭＳ ゴシック" w:hint="eastAsia"/>
        </w:rPr>
      </w:pPr>
      <w:del w:id="42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-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 xml:space="preserve"> xorg-xproto=7.0.31=h14c3975_1007</w:delText>
        </w:r>
      </w:del>
    </w:p>
    <w:p w14:paraId="10B1003D" w14:textId="3877F2F2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xz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=5.2.</w:t>
      </w:r>
      <w:del w:id="422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4=h14c3975_4</w:delText>
        </w:r>
      </w:del>
      <w:ins w:id="423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5=h62dcd97_0</w:t>
        </w:r>
      </w:ins>
    </w:p>
    <w:p w14:paraId="7162D29D" w14:textId="37968F41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del w:id="42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zeromq=4</w:delText>
        </w:r>
      </w:del>
      <w:proofErr w:type="spellStart"/>
      <w:ins w:id="425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yarl</w:t>
        </w:r>
        <w:proofErr w:type="spellEnd"/>
        <w:r w:rsidRPr="00C035FD">
          <w:rPr>
            <w:rFonts w:ascii="ＭＳ ゴシック" w:eastAsia="ＭＳ ゴシック" w:hAnsi="ＭＳ ゴシック" w:cs="ＭＳ ゴシック" w:hint="eastAsia"/>
          </w:rPr>
          <w:t>=1.6</w:t>
        </w:r>
      </w:ins>
      <w:r w:rsidRPr="00C035FD">
        <w:rPr>
          <w:rFonts w:ascii="ＭＳ ゴシック" w:eastAsia="ＭＳ ゴシック" w:hAnsi="ＭＳ ゴシック" w:cs="ＭＳ ゴシック" w:hint="eastAsia"/>
        </w:rPr>
        <w:t>.3</w:t>
      </w:r>
      <w:del w:id="426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.1=he6710b0_3</w:delText>
        </w:r>
      </w:del>
      <w:ins w:id="427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=py37h2bbff1b_0</w:t>
        </w:r>
      </w:ins>
    </w:p>
    <w:p w14:paraId="7736C28C" w14:textId="46D7803B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zipp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</w:t>
      </w:r>
      <w:del w:id="428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2.2</w:delText>
        </w:r>
      </w:del>
      <w:ins w:id="429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3.6</w:t>
        </w:r>
      </w:ins>
      <w:r w:rsidRPr="00C035FD">
        <w:rPr>
          <w:rFonts w:ascii="ＭＳ ゴシック" w:eastAsia="ＭＳ ゴシック" w:hAnsi="ＭＳ ゴシック" w:cs="ＭＳ ゴシック" w:hint="eastAsia"/>
        </w:rPr>
        <w:t>.0=</w:t>
      </w:r>
      <w:del w:id="43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py</w:delText>
        </w:r>
      </w:del>
      <w:ins w:id="431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pyhd3</w:t>
        </w:r>
        <w:r w:rsidRPr="00C035FD">
          <w:rPr>
            <w:rFonts w:ascii="ＭＳ ゴシック" w:eastAsia="ＭＳ ゴシック" w:hAnsi="ＭＳ ゴシック" w:cs="ＭＳ ゴシック" w:hint="eastAsia"/>
          </w:rPr>
          <w:t>eb1b0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0AD27C42" w14:textId="545F39D0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zlib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=1.2.11=</w:t>
      </w:r>
      <w:del w:id="432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h7b6447c_3</w:delText>
        </w:r>
      </w:del>
      <w:ins w:id="433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h62dcd97_4</w:t>
        </w:r>
      </w:ins>
    </w:p>
    <w:p w14:paraId="47F5AC25" w14:textId="6439CD5B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zstd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=1.</w:t>
      </w:r>
      <w:del w:id="434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3.7=h0b5b093</w:delText>
        </w:r>
      </w:del>
      <w:ins w:id="435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4.9=h19a0ad4</w:t>
        </w:r>
      </w:ins>
      <w:r w:rsidRPr="00C035FD">
        <w:rPr>
          <w:rFonts w:ascii="ＭＳ ゴシック" w:eastAsia="ＭＳ ゴシック" w:hAnsi="ＭＳ ゴシック" w:cs="ＭＳ ゴシック" w:hint="eastAsia"/>
        </w:rPr>
        <w:t>_0</w:t>
      </w:r>
    </w:p>
    <w:p w14:paraId="36D9DBD0" w14:textId="77777777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- pip:</w:t>
      </w:r>
    </w:p>
    <w:p w14:paraId="18881260" w14:textId="77777777" w:rsidR="00000000" w:rsidRPr="007C6C15" w:rsidRDefault="00DE5E6B" w:rsidP="007C6C15">
      <w:pPr>
        <w:pStyle w:val="a3"/>
        <w:rPr>
          <w:del w:id="436" w:author="作成者が" w:date="2021-11-26T15:09:00Z"/>
          <w:rFonts w:ascii="ＭＳ ゴシック" w:eastAsia="ＭＳ ゴシック" w:hAnsi="ＭＳ ゴシック" w:cs="ＭＳ ゴシック" w:hint="eastAsia"/>
        </w:rPr>
      </w:pPr>
      <w:del w:id="43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- 2to3==1.0</w:delText>
        </w:r>
      </w:del>
    </w:p>
    <w:p w14:paraId="37359915" w14:textId="77777777" w:rsidR="00000000" w:rsidRPr="007C6C15" w:rsidRDefault="00DE5E6B" w:rsidP="007C6C15">
      <w:pPr>
        <w:pStyle w:val="a3"/>
        <w:rPr>
          <w:del w:id="438" w:author="作成者が" w:date="2021-11-26T15:09:00Z"/>
          <w:rFonts w:ascii="ＭＳ ゴシック" w:eastAsia="ＭＳ ゴシック" w:hAnsi="ＭＳ ゴシック" w:cs="ＭＳ ゴシック" w:hint="eastAsia"/>
        </w:rPr>
      </w:pPr>
      <w:del w:id="43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asciitree==0.3.3</w:delText>
        </w:r>
      </w:del>
    </w:p>
    <w:p w14:paraId="1E3E9AEA" w14:textId="77777777" w:rsidR="00000000" w:rsidRPr="007C6C15" w:rsidRDefault="00DE5E6B" w:rsidP="007C6C15">
      <w:pPr>
        <w:pStyle w:val="a3"/>
        <w:rPr>
          <w:del w:id="440" w:author="作成者が" w:date="2021-11-26T15:09:00Z"/>
          <w:rFonts w:ascii="ＭＳ ゴシック" w:eastAsia="ＭＳ ゴシック" w:hAnsi="ＭＳ ゴシック" w:cs="ＭＳ ゴシック" w:hint="eastAsia"/>
        </w:rPr>
      </w:pPr>
      <w:del w:id="44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asgiref==2.3.2</w:delText>
        </w:r>
      </w:del>
    </w:p>
    <w:p w14:paraId="62C9C624" w14:textId="77777777" w:rsidR="00000000" w:rsidRPr="007C6C15" w:rsidRDefault="00DE5E6B" w:rsidP="007C6C15">
      <w:pPr>
        <w:pStyle w:val="a3"/>
        <w:rPr>
          <w:del w:id="442" w:author="作成者が" w:date="2021-11-26T15:09:00Z"/>
          <w:rFonts w:ascii="ＭＳ ゴシック" w:eastAsia="ＭＳ ゴシック" w:hAnsi="ＭＳ ゴシック" w:cs="ＭＳ ゴシック" w:hint="eastAsia"/>
        </w:rPr>
      </w:pPr>
      <w:del w:id="44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asn1crypto==1.2.0</w:delText>
        </w:r>
      </w:del>
    </w:p>
    <w:p w14:paraId="71C349B0" w14:textId="77777777" w:rsidR="00000000" w:rsidRPr="007C6C15" w:rsidRDefault="00DE5E6B" w:rsidP="007C6C15">
      <w:pPr>
        <w:pStyle w:val="a3"/>
        <w:rPr>
          <w:del w:id="444" w:author="作成者が" w:date="2021-11-26T15:09:00Z"/>
          <w:rFonts w:ascii="ＭＳ ゴシック" w:eastAsia="ＭＳ ゴシック" w:hAnsi="ＭＳ ゴシック" w:cs="ＭＳ ゴシック" w:hint="eastAsia"/>
        </w:rPr>
      </w:pPr>
      <w:del w:id="44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- async-timeout==3.0.1</w:delText>
        </w:r>
      </w:del>
    </w:p>
    <w:p w14:paraId="6BEED361" w14:textId="77777777" w:rsidR="00000000" w:rsidRPr="007C6C15" w:rsidRDefault="00DE5E6B" w:rsidP="007C6C15">
      <w:pPr>
        <w:pStyle w:val="a3"/>
        <w:rPr>
          <w:del w:id="446" w:author="作成者が" w:date="2021-11-26T15:09:00Z"/>
          <w:rFonts w:ascii="ＭＳ ゴシック" w:eastAsia="ＭＳ ゴシック" w:hAnsi="ＭＳ ゴシック" w:cs="ＭＳ ゴシック" w:hint="eastAsia"/>
        </w:rPr>
      </w:pPr>
      <w:del w:id="44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atomicwrites==1.3.0</w:delText>
        </w:r>
      </w:del>
    </w:p>
    <w:p w14:paraId="4430268D" w14:textId="77777777" w:rsidR="00000000" w:rsidRPr="007C6C15" w:rsidRDefault="00DE5E6B" w:rsidP="007C6C15">
      <w:pPr>
        <w:pStyle w:val="a3"/>
        <w:rPr>
          <w:del w:id="448" w:author="作成者が" w:date="2021-11-26T15:09:00Z"/>
          <w:rFonts w:ascii="ＭＳ ゴシック" w:eastAsia="ＭＳ ゴシック" w:hAnsi="ＭＳ ゴシック" w:cs="ＭＳ ゴシック" w:hint="eastAsia"/>
        </w:rPr>
      </w:pPr>
      <w:del w:id="44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autobahn==19.5.1</w:delText>
        </w:r>
      </w:del>
    </w:p>
    <w:p w14:paraId="0643C1DF" w14:textId="77777777" w:rsidR="00000000" w:rsidRPr="007C6C15" w:rsidRDefault="00DE5E6B" w:rsidP="007C6C15">
      <w:pPr>
        <w:pStyle w:val="a3"/>
        <w:rPr>
          <w:del w:id="450" w:author="作成者が" w:date="2021-11-26T15:09:00Z"/>
          <w:rFonts w:ascii="ＭＳ ゴシック" w:eastAsia="ＭＳ ゴシック" w:hAnsi="ＭＳ ゴシック" w:cs="ＭＳ ゴシック" w:hint="eastAsia"/>
        </w:rPr>
      </w:pPr>
      <w:del w:id="45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automat==0.8.0</w:delText>
        </w:r>
      </w:del>
    </w:p>
    <w:p w14:paraId="707148E6" w14:textId="77777777" w:rsidR="00000000" w:rsidRPr="007C6C15" w:rsidRDefault="00DE5E6B" w:rsidP="007C6C15">
      <w:pPr>
        <w:pStyle w:val="a3"/>
        <w:rPr>
          <w:del w:id="452" w:author="作成者が" w:date="2021-11-26T15:09:00Z"/>
          <w:rFonts w:ascii="ＭＳ ゴシック" w:eastAsia="ＭＳ ゴシック" w:hAnsi="ＭＳ ゴシック" w:cs="ＭＳ ゴシック" w:hint="eastAsia"/>
        </w:rPr>
      </w:pPr>
      <w:del w:id="45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bleach==3.1.0</w:delText>
        </w:r>
      </w:del>
    </w:p>
    <w:p w14:paraId="450684EF" w14:textId="77777777" w:rsidR="00000000" w:rsidRPr="007C6C15" w:rsidRDefault="00DE5E6B" w:rsidP="007C6C15">
      <w:pPr>
        <w:pStyle w:val="a3"/>
        <w:rPr>
          <w:del w:id="454" w:author="作成者が" w:date="2021-11-26T15:09:00Z"/>
          <w:rFonts w:ascii="ＭＳ ゴシック" w:eastAsia="ＭＳ ゴシック" w:hAnsi="ＭＳ ゴシック" w:cs="ＭＳ ゴシック" w:hint="eastAsia"/>
        </w:rPr>
      </w:pPr>
      <w:del w:id="45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channels==2.1.7</w:delText>
        </w:r>
      </w:del>
    </w:p>
    <w:p w14:paraId="26269586" w14:textId="77777777" w:rsidR="00000000" w:rsidRPr="007C6C15" w:rsidRDefault="00DE5E6B" w:rsidP="007C6C15">
      <w:pPr>
        <w:pStyle w:val="a3"/>
        <w:rPr>
          <w:del w:id="456" w:author="作成者が" w:date="2021-11-26T15:09:00Z"/>
          <w:rFonts w:ascii="ＭＳ ゴシック" w:eastAsia="ＭＳ ゴシック" w:hAnsi="ＭＳ ゴシック" w:cs="ＭＳ ゴシック" w:hint="eastAsia"/>
        </w:rPr>
      </w:pPr>
      <w:del w:id="45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chardet==3.0.4</w:delText>
        </w:r>
      </w:del>
    </w:p>
    <w:p w14:paraId="31430135" w14:textId="77777777" w:rsidR="00000000" w:rsidRPr="007C6C15" w:rsidRDefault="00DE5E6B" w:rsidP="007C6C15">
      <w:pPr>
        <w:pStyle w:val="a3"/>
        <w:rPr>
          <w:del w:id="458" w:author="作成者が" w:date="2021-11-26T15:09:00Z"/>
          <w:rFonts w:ascii="ＭＳ ゴシック" w:eastAsia="ＭＳ ゴシック" w:hAnsi="ＭＳ ゴシック" w:cs="ＭＳ ゴシック" w:hint="eastAsia"/>
        </w:rPr>
      </w:pPr>
      <w:del w:id="45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click==7.0</w:delText>
        </w:r>
      </w:del>
    </w:p>
    <w:p w14:paraId="72922BB0" w14:textId="77777777" w:rsidR="00000000" w:rsidRPr="007C6C15" w:rsidRDefault="00DE5E6B" w:rsidP="007C6C15">
      <w:pPr>
        <w:pStyle w:val="a3"/>
        <w:rPr>
          <w:del w:id="460" w:author="作成者が" w:date="2021-11-26T15:09:00Z"/>
          <w:rFonts w:ascii="ＭＳ ゴシック" w:eastAsia="ＭＳ ゴシック" w:hAnsi="ＭＳ ゴシック" w:cs="ＭＳ ゴシック" w:hint="eastAsia"/>
        </w:rPr>
      </w:pPr>
      <w:del w:id="46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codacy-coverage==1.3.11</w:delText>
        </w:r>
      </w:del>
    </w:p>
    <w:p w14:paraId="6CA2EC2E" w14:textId="77777777" w:rsidR="00000000" w:rsidRPr="007C6C15" w:rsidRDefault="00DE5E6B" w:rsidP="007C6C15">
      <w:pPr>
        <w:pStyle w:val="a3"/>
        <w:rPr>
          <w:del w:id="462" w:author="作成者が" w:date="2021-11-26T15:09:00Z"/>
          <w:rFonts w:ascii="ＭＳ ゴシック" w:eastAsia="ＭＳ ゴシック" w:hAnsi="ＭＳ ゴシック" w:cs="ＭＳ ゴシック" w:hint="eastAsia"/>
        </w:rPr>
      </w:pPr>
      <w:del w:id="46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constantly==15.1.0</w:delText>
        </w:r>
      </w:del>
    </w:p>
    <w:p w14:paraId="414B9A9F" w14:textId="77777777" w:rsidR="00000000" w:rsidRPr="007C6C15" w:rsidRDefault="00DE5E6B" w:rsidP="007C6C15">
      <w:pPr>
        <w:pStyle w:val="a3"/>
        <w:rPr>
          <w:del w:id="464" w:author="作成者が" w:date="2021-11-26T15:09:00Z"/>
          <w:rFonts w:ascii="ＭＳ ゴシック" w:eastAsia="ＭＳ ゴシック" w:hAnsi="ＭＳ ゴシック" w:cs="ＭＳ ゴシック" w:hint="eastAsia"/>
        </w:rPr>
      </w:pPr>
      <w:del w:id="46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coverage==4.5.4</w:delText>
        </w:r>
      </w:del>
    </w:p>
    <w:p w14:paraId="0C778D9F" w14:textId="77777777" w:rsidR="00000000" w:rsidRPr="007C6C15" w:rsidRDefault="00DE5E6B" w:rsidP="007C6C15">
      <w:pPr>
        <w:pStyle w:val="a3"/>
        <w:rPr>
          <w:del w:id="466" w:author="作成者が" w:date="2021-11-26T15:09:00Z"/>
          <w:rFonts w:ascii="ＭＳ ゴシック" w:eastAsia="ＭＳ ゴシック" w:hAnsi="ＭＳ ゴシック" w:cs="ＭＳ ゴシック" w:hint="eastAsia"/>
        </w:rPr>
      </w:pPr>
      <w:del w:id="46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cryptography==2.3.1</w:delText>
        </w:r>
      </w:del>
    </w:p>
    <w:p w14:paraId="6180C7A7" w14:textId="77777777" w:rsidR="00000000" w:rsidRPr="007C6C15" w:rsidRDefault="00DE5E6B" w:rsidP="007C6C15">
      <w:pPr>
        <w:pStyle w:val="a3"/>
        <w:rPr>
          <w:del w:id="468" w:author="作成者が" w:date="2021-11-26T15:09:00Z"/>
          <w:rFonts w:ascii="ＭＳ ゴシック" w:eastAsia="ＭＳ ゴシック" w:hAnsi="ＭＳ ゴシック" w:cs="ＭＳ ゴシック" w:hint="eastAsia"/>
        </w:rPr>
      </w:pPr>
      <w:del w:id="46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daphne==2.2.5</w:delText>
        </w:r>
      </w:del>
    </w:p>
    <w:p w14:paraId="24784908" w14:textId="77777777" w:rsidR="00000000" w:rsidRPr="007C6C15" w:rsidRDefault="00DE5E6B" w:rsidP="007C6C15">
      <w:pPr>
        <w:pStyle w:val="a3"/>
        <w:rPr>
          <w:del w:id="470" w:author="作成者が" w:date="2021-11-26T15:09:00Z"/>
          <w:rFonts w:ascii="ＭＳ ゴシック" w:eastAsia="ＭＳ ゴシック" w:hAnsi="ＭＳ ゴシック" w:cs="ＭＳ ゴシック" w:hint="eastAsia"/>
        </w:rPr>
      </w:pPr>
      <w:del w:id="47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django==2.2.7</w:delText>
        </w:r>
      </w:del>
    </w:p>
    <w:p w14:paraId="359678F2" w14:textId="77777777" w:rsidR="00000000" w:rsidRPr="007C6C15" w:rsidRDefault="00DE5E6B" w:rsidP="007C6C15">
      <w:pPr>
        <w:pStyle w:val="a3"/>
        <w:rPr>
          <w:del w:id="472" w:author="作成者が" w:date="2021-11-26T15:09:00Z"/>
          <w:rFonts w:ascii="ＭＳ ゴシック" w:eastAsia="ＭＳ ゴシック" w:hAnsi="ＭＳ ゴシック" w:cs="ＭＳ ゴシック" w:hint="eastAsia"/>
        </w:rPr>
      </w:pPr>
      <w:del w:id="47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djangorestframework==3.9.4</w:delText>
        </w:r>
      </w:del>
    </w:p>
    <w:p w14:paraId="68AAA8DD" w14:textId="77777777" w:rsidR="00000000" w:rsidRPr="007C6C15" w:rsidRDefault="00DE5E6B" w:rsidP="007C6C15">
      <w:pPr>
        <w:pStyle w:val="a3"/>
        <w:rPr>
          <w:del w:id="474" w:author="作成者が" w:date="2021-11-26T15:09:00Z"/>
          <w:rFonts w:ascii="ＭＳ ゴシック" w:eastAsia="ＭＳ ゴシック" w:hAnsi="ＭＳ ゴシック" w:cs="ＭＳ ゴシック" w:hint="eastAsia"/>
        </w:rPr>
      </w:pPr>
      <w:del w:id="47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fasteners==0.15</w:delText>
        </w:r>
      </w:del>
    </w:p>
    <w:p w14:paraId="761D1507" w14:textId="77777777" w:rsidR="00000000" w:rsidRPr="007C6C15" w:rsidRDefault="00DE5E6B" w:rsidP="007C6C15">
      <w:pPr>
        <w:pStyle w:val="a3"/>
        <w:rPr>
          <w:del w:id="476" w:author="作成者が" w:date="2021-11-26T15:09:00Z"/>
          <w:rFonts w:ascii="ＭＳ ゴシック" w:eastAsia="ＭＳ ゴシック" w:hAnsi="ＭＳ ゴシック" w:cs="ＭＳ ゴシック" w:hint="eastAsia"/>
        </w:rPr>
      </w:pPr>
      <w:del w:id="47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filelock==3.0.12</w:delText>
        </w:r>
      </w:del>
    </w:p>
    <w:p w14:paraId="54BC9937" w14:textId="77777777" w:rsidR="00000000" w:rsidRPr="007C6C15" w:rsidRDefault="00DE5E6B" w:rsidP="007C6C15">
      <w:pPr>
        <w:pStyle w:val="a3"/>
        <w:rPr>
          <w:del w:id="478" w:author="作成者が" w:date="2021-11-26T15:09:00Z"/>
          <w:rFonts w:ascii="ＭＳ ゴシック" w:eastAsia="ＭＳ ゴシック" w:hAnsi="ＭＳ ゴシック" w:cs="ＭＳ ゴシック" w:hint="eastAsia"/>
        </w:rPr>
      </w:pPr>
      <w:del w:id="47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flask==1.0.2</w:delText>
        </w:r>
      </w:del>
    </w:p>
    <w:p w14:paraId="624EAD91" w14:textId="77777777" w:rsidR="00000000" w:rsidRPr="007C6C15" w:rsidRDefault="00DE5E6B" w:rsidP="007C6C15">
      <w:pPr>
        <w:pStyle w:val="a3"/>
        <w:rPr>
          <w:del w:id="480" w:author="作成者が" w:date="2021-11-26T15:09:00Z"/>
          <w:rFonts w:ascii="ＭＳ ゴシック" w:eastAsia="ＭＳ ゴシック" w:hAnsi="ＭＳ ゴシック" w:cs="ＭＳ ゴシック" w:hint="eastAsia"/>
        </w:rPr>
      </w:pPr>
      <w:del w:id="48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future==0.18.2</w:delText>
        </w:r>
      </w:del>
    </w:p>
    <w:p w14:paraId="7F6584AA" w14:textId="77777777" w:rsidR="00000000" w:rsidRPr="007C6C15" w:rsidRDefault="00DE5E6B" w:rsidP="007C6C15">
      <w:pPr>
        <w:pStyle w:val="a3"/>
        <w:rPr>
          <w:del w:id="482" w:author="作成者が" w:date="2021-11-26T15:09:00Z"/>
          <w:rFonts w:ascii="ＭＳ ゴシック" w:eastAsia="ＭＳ ゴシック" w:hAnsi="ＭＳ ゴシック" w:cs="ＭＳ ゴシック" w:hint="eastAsia"/>
        </w:rPr>
      </w:pPr>
      <w:del w:id="48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hyperlink==19.0.0</w:delText>
        </w:r>
      </w:del>
    </w:p>
    <w:p w14:paraId="749F6AA9" w14:textId="77777777" w:rsidR="00000000" w:rsidRPr="007C6C15" w:rsidRDefault="00DE5E6B" w:rsidP="007C6C15">
      <w:pPr>
        <w:pStyle w:val="a3"/>
        <w:rPr>
          <w:del w:id="484" w:author="作成者が" w:date="2021-11-26T15:09:00Z"/>
          <w:rFonts w:ascii="ＭＳ ゴシック" w:eastAsia="ＭＳ ゴシック" w:hAnsi="ＭＳ ゴシック" w:cs="ＭＳ ゴシック" w:hint="eastAsia"/>
        </w:rPr>
      </w:pPr>
      <w:del w:id="48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idna==2.8</w:delText>
        </w:r>
      </w:del>
    </w:p>
    <w:p w14:paraId="22CBCDCE" w14:textId="77777777" w:rsidR="00000000" w:rsidRPr="007C6C15" w:rsidRDefault="00DE5E6B" w:rsidP="007C6C15">
      <w:pPr>
        <w:pStyle w:val="a3"/>
        <w:rPr>
          <w:del w:id="486" w:author="作成者が" w:date="2021-11-26T15:09:00Z"/>
          <w:rFonts w:ascii="ＭＳ ゴシック" w:eastAsia="ＭＳ ゴシック" w:hAnsi="ＭＳ ゴシック" w:cs="ＭＳ ゴシック" w:hint="eastAsia"/>
        </w:rPr>
      </w:pPr>
      <w:del w:id="48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imagecodecs==2020.2.18</w:delText>
        </w:r>
      </w:del>
    </w:p>
    <w:p w14:paraId="7FA32DC6" w14:textId="77777777" w:rsidR="00000000" w:rsidRPr="007C6C15" w:rsidRDefault="00DE5E6B" w:rsidP="007C6C15">
      <w:pPr>
        <w:pStyle w:val="a3"/>
        <w:rPr>
          <w:del w:id="488" w:author="作成者が" w:date="2021-11-26T15:09:00Z"/>
          <w:rFonts w:ascii="ＭＳ ゴシック" w:eastAsia="ＭＳ ゴシック" w:hAnsi="ＭＳ ゴシック" w:cs="ＭＳ ゴシック" w:hint="eastAsia"/>
        </w:rPr>
      </w:pPr>
      <w:del w:id="48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ima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geio==2.6.1</w:delText>
        </w:r>
      </w:del>
    </w:p>
    <w:p w14:paraId="3220123F" w14:textId="77777777" w:rsidR="00000000" w:rsidRPr="007C6C15" w:rsidRDefault="00DE5E6B" w:rsidP="007C6C15">
      <w:pPr>
        <w:pStyle w:val="a3"/>
        <w:rPr>
          <w:del w:id="490" w:author="作成者が" w:date="2021-11-26T15:09:00Z"/>
          <w:rFonts w:ascii="ＭＳ ゴシック" w:eastAsia="ＭＳ ゴシック" w:hAnsi="ＭＳ ゴシック" w:cs="ＭＳ ゴシック" w:hint="eastAsia"/>
        </w:rPr>
      </w:pPr>
      <w:del w:id="49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incremental==17.5.0</w:delText>
        </w:r>
      </w:del>
    </w:p>
    <w:p w14:paraId="1368C48B" w14:textId="77777777" w:rsidR="00000000" w:rsidRPr="007C6C15" w:rsidRDefault="00DE5E6B" w:rsidP="007C6C15">
      <w:pPr>
        <w:pStyle w:val="a3"/>
        <w:rPr>
          <w:del w:id="492" w:author="作成者が" w:date="2021-11-26T15:09:00Z"/>
          <w:rFonts w:ascii="ＭＳ ゴシック" w:eastAsia="ＭＳ ゴシック" w:hAnsi="ＭＳ ゴシック" w:cs="ＭＳ ゴシック" w:hint="eastAsia"/>
        </w:rPr>
      </w:pPr>
      <w:del w:id="49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intervaltree==3.0.2</w:delText>
        </w:r>
      </w:del>
    </w:p>
    <w:p w14:paraId="3548D12D" w14:textId="77777777" w:rsidR="00000000" w:rsidRPr="007C6C15" w:rsidRDefault="00DE5E6B" w:rsidP="007C6C15">
      <w:pPr>
        <w:pStyle w:val="a3"/>
        <w:rPr>
          <w:del w:id="494" w:author="作成者が" w:date="2021-11-26T15:09:00Z"/>
          <w:rFonts w:ascii="ＭＳ ゴシック" w:eastAsia="ＭＳ ゴシック" w:hAnsi="ＭＳ ゴシック" w:cs="ＭＳ ゴシック" w:hint="eastAsia"/>
        </w:rPr>
      </w:pPr>
      <w:del w:id="49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itsdangerous==1.1.0</w:delText>
        </w:r>
      </w:del>
    </w:p>
    <w:p w14:paraId="458D8C88" w14:textId="77777777" w:rsidR="00000000" w:rsidRPr="007C6C15" w:rsidRDefault="00DE5E6B" w:rsidP="007C6C15">
      <w:pPr>
        <w:pStyle w:val="a3"/>
        <w:rPr>
          <w:del w:id="496" w:author="作成者が" w:date="2021-11-26T15:09:00Z"/>
          <w:rFonts w:ascii="ＭＳ ゴシック" w:eastAsia="ＭＳ ゴシック" w:hAnsi="ＭＳ ゴシック" w:cs="ＭＳ ゴシック" w:hint="eastAsia"/>
        </w:rPr>
      </w:pPr>
      <w:del w:id="49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joblib==0.14.0</w:delText>
        </w:r>
      </w:del>
    </w:p>
    <w:p w14:paraId="6255076F" w14:textId="77777777" w:rsidR="00000000" w:rsidRPr="007C6C15" w:rsidRDefault="00DE5E6B" w:rsidP="007C6C15">
      <w:pPr>
        <w:pStyle w:val="a3"/>
        <w:rPr>
          <w:del w:id="498" w:author="作成者が" w:date="2021-11-26T15:09:00Z"/>
          <w:rFonts w:ascii="ＭＳ ゴシック" w:eastAsia="ＭＳ ゴシック" w:hAnsi="ＭＳ ゴシック" w:cs="ＭＳ ゴシック" w:hint="eastAsia"/>
        </w:rPr>
      </w:pPr>
      <w:del w:id="49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jsonfield2==3.0.3</w:delText>
        </w:r>
      </w:del>
    </w:p>
    <w:p w14:paraId="730B18D8" w14:textId="77777777" w:rsidR="00000000" w:rsidRPr="007C6C15" w:rsidRDefault="00DE5E6B" w:rsidP="007C6C15">
      <w:pPr>
        <w:pStyle w:val="a3"/>
        <w:rPr>
          <w:del w:id="500" w:author="作成者が" w:date="2021-11-26T15:09:00Z"/>
          <w:rFonts w:ascii="ＭＳ ゴシック" w:eastAsia="ＭＳ ゴシック" w:hAnsi="ＭＳ ゴシック" w:cs="ＭＳ ゴシック" w:hint="eastAsia"/>
        </w:rPr>
      </w:pPr>
      <w:del w:id="50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jsonschema==2.6.0</w:delText>
        </w:r>
      </w:del>
    </w:p>
    <w:p w14:paraId="0BC5096A" w14:textId="77777777" w:rsidR="00000000" w:rsidRPr="007C6C15" w:rsidRDefault="00DE5E6B" w:rsidP="007C6C15">
      <w:pPr>
        <w:pStyle w:val="a3"/>
        <w:rPr>
          <w:del w:id="502" w:author="作成者が" w:date="2021-11-26T15:09:00Z"/>
          <w:rFonts w:ascii="ＭＳ ゴシック" w:eastAsia="ＭＳ ゴシック" w:hAnsi="ＭＳ ゴシック" w:cs="ＭＳ ゴシック" w:hint="eastAsia"/>
        </w:rPr>
      </w:pPr>
      <w:del w:id="50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lmdb==0.98</w:delText>
        </w:r>
      </w:del>
    </w:p>
    <w:p w14:paraId="2106CD33" w14:textId="77777777" w:rsidR="00000000" w:rsidRPr="007C6C15" w:rsidRDefault="00DE5E6B" w:rsidP="007C6C15">
      <w:pPr>
        <w:pStyle w:val="a3"/>
        <w:rPr>
          <w:del w:id="504" w:author="作成者が" w:date="2021-11-26T15:09:00Z"/>
          <w:rFonts w:ascii="ＭＳ ゴシック" w:eastAsia="ＭＳ ゴシック" w:hAnsi="ＭＳ ゴシック" w:cs="ＭＳ ゴシック" w:hint="eastAsia"/>
        </w:rPr>
      </w:pPr>
      <w:del w:id="50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lxml==4.2.1</w:delText>
        </w:r>
      </w:del>
    </w:p>
    <w:p w14:paraId="1CFADF04" w14:textId="77777777" w:rsidR="00000000" w:rsidRPr="007C6C15" w:rsidRDefault="00DE5E6B" w:rsidP="007C6C15">
      <w:pPr>
        <w:pStyle w:val="a3"/>
        <w:rPr>
          <w:del w:id="506" w:author="作成者が" w:date="2021-11-26T15:09:00Z"/>
          <w:rFonts w:ascii="ＭＳ ゴシック" w:eastAsia="ＭＳ ゴシック" w:hAnsi="ＭＳ ゴシック" w:cs="ＭＳ ゴシック" w:hint="eastAsia"/>
        </w:rPr>
      </w:pPr>
      <w:del w:id="50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lz4==2.2.1</w:delText>
        </w:r>
      </w:del>
    </w:p>
    <w:p w14:paraId="5F4A6CD9" w14:textId="77777777" w:rsidR="00000000" w:rsidRPr="007C6C15" w:rsidRDefault="00DE5E6B" w:rsidP="007C6C15">
      <w:pPr>
        <w:pStyle w:val="a3"/>
        <w:rPr>
          <w:del w:id="508" w:author="作成者が" w:date="2021-11-26T15:09:00Z"/>
          <w:rFonts w:ascii="ＭＳ ゴシック" w:eastAsia="ＭＳ ゴシック" w:hAnsi="ＭＳ ゴシック" w:cs="ＭＳ ゴシック" w:hint="eastAsia"/>
        </w:rPr>
      </w:pPr>
      <w:del w:id="50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monotonic==1.5</w:delText>
        </w:r>
      </w:del>
    </w:p>
    <w:p w14:paraId="453EBD37" w14:textId="77777777" w:rsidR="00000000" w:rsidRPr="007C6C15" w:rsidRDefault="00DE5E6B" w:rsidP="007C6C15">
      <w:pPr>
        <w:pStyle w:val="a3"/>
        <w:rPr>
          <w:del w:id="510" w:author="作成者が" w:date="2021-11-26T15:09:00Z"/>
          <w:rFonts w:ascii="ＭＳ ゴシック" w:eastAsia="ＭＳ ゴシック" w:hAnsi="ＭＳ ゴシック" w:cs="ＭＳ ゴシック" w:hint="eastAsia"/>
        </w:rPr>
      </w:pPr>
      <w:del w:id="51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mypy-extensions==0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.4.3</w:delText>
        </w:r>
      </w:del>
    </w:p>
    <w:p w14:paraId="12EDAE8A" w14:textId="77777777" w:rsidR="00000000" w:rsidRPr="007C6C15" w:rsidRDefault="00DE5E6B" w:rsidP="007C6C15">
      <w:pPr>
        <w:pStyle w:val="a3"/>
        <w:rPr>
          <w:del w:id="512" w:author="作成者が" w:date="2021-11-26T15:09:00Z"/>
          <w:rFonts w:ascii="ＭＳ ゴシック" w:eastAsia="ＭＳ ゴシック" w:hAnsi="ＭＳ ゴシック" w:cs="ＭＳ ゴシック" w:hint="eastAsia"/>
        </w:rPr>
      </w:pPr>
      <w:del w:id="51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ndg-httpsclient==0.5.0</w:delText>
        </w:r>
      </w:del>
    </w:p>
    <w:p w14:paraId="434DA984" w14:textId="77777777" w:rsidR="00000000" w:rsidRPr="007C6C15" w:rsidRDefault="00DE5E6B" w:rsidP="007C6C15">
      <w:pPr>
        <w:pStyle w:val="a3"/>
        <w:rPr>
          <w:del w:id="514" w:author="作成者が" w:date="2021-11-26T15:09:00Z"/>
          <w:rFonts w:ascii="ＭＳ ゴシック" w:eastAsia="ＭＳ ゴシック" w:hAnsi="ＭＳ ゴシック" w:cs="ＭＳ ゴシック" w:hint="eastAsia"/>
        </w:rPr>
      </w:pPr>
      <w:del w:id="51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networkx==2.4</w:delText>
        </w:r>
      </w:del>
    </w:p>
    <w:p w14:paraId="156D0E70" w14:textId="77777777" w:rsidR="00000000" w:rsidRPr="007C6C15" w:rsidRDefault="00DE5E6B" w:rsidP="007C6C15">
      <w:pPr>
        <w:pStyle w:val="a3"/>
        <w:rPr>
          <w:del w:id="516" w:author="作成者が" w:date="2021-11-26T15:09:00Z"/>
          <w:rFonts w:ascii="ＭＳ ゴシック" w:eastAsia="ＭＳ ゴシック" w:hAnsi="ＭＳ ゴシック" w:cs="ＭＳ ゴシック" w:hint="eastAsia"/>
        </w:rPr>
      </w:pPr>
      <w:del w:id="51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numcodecs==0.6.4</w:delText>
        </w:r>
      </w:del>
    </w:p>
    <w:p w14:paraId="5ED28244" w14:textId="13CF9E3B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opencv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-python==4.</w:t>
      </w:r>
      <w:del w:id="518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1.1.26</w:delText>
        </w:r>
      </w:del>
      <w:ins w:id="519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5.4.60</w:t>
        </w:r>
      </w:ins>
    </w:p>
    <w:p w14:paraId="4CDC6463" w14:textId="1EF5F21C" w:rsidR="00000000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    - </w:t>
      </w:r>
      <w:proofErr w:type="spellStart"/>
      <w:r w:rsidRPr="00C035FD">
        <w:rPr>
          <w:rFonts w:ascii="ＭＳ ゴシック" w:eastAsia="ＭＳ ゴシック" w:hAnsi="ＭＳ ゴシック" w:cs="ＭＳ ゴシック" w:hint="eastAsia"/>
        </w:rPr>
        <w:t>openslide</w:t>
      </w:r>
      <w:proofErr w:type="spellEnd"/>
      <w:r w:rsidRPr="00C035FD">
        <w:rPr>
          <w:rFonts w:ascii="ＭＳ ゴシック" w:eastAsia="ＭＳ ゴシック" w:hAnsi="ＭＳ ゴシック" w:cs="ＭＳ ゴシック" w:hint="eastAsia"/>
        </w:rPr>
        <w:t>-python==1.1.</w:t>
      </w:r>
      <w:del w:id="520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1</w:delText>
        </w:r>
      </w:del>
      <w:ins w:id="521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2</w:t>
        </w:r>
      </w:ins>
    </w:p>
    <w:p w14:paraId="5C55EA3F" w14:textId="77777777" w:rsidR="00000000" w:rsidRPr="007C6C15" w:rsidRDefault="00DE5E6B" w:rsidP="007C6C15">
      <w:pPr>
        <w:pStyle w:val="a3"/>
        <w:rPr>
          <w:del w:id="522" w:author="作成者が" w:date="2021-11-26T15:09:00Z"/>
          <w:rFonts w:ascii="ＭＳ ゴシック" w:eastAsia="ＭＳ ゴシック" w:hAnsi="ＭＳ ゴシック" w:cs="ＭＳ ゴシック" w:hint="eastAsia"/>
        </w:rPr>
      </w:pPr>
      <w:del w:id="52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openslides==3.0</w:delText>
        </w:r>
      </w:del>
    </w:p>
    <w:p w14:paraId="67085710" w14:textId="77777777" w:rsidR="00000000" w:rsidRPr="007C6C15" w:rsidRDefault="00DE5E6B" w:rsidP="007C6C15">
      <w:pPr>
        <w:pStyle w:val="a3"/>
        <w:rPr>
          <w:del w:id="524" w:author="作成者が" w:date="2021-11-26T15:09:00Z"/>
          <w:rFonts w:ascii="ＭＳ ゴシック" w:eastAsia="ＭＳ ゴシック" w:hAnsi="ＭＳ ゴシック" w:cs="ＭＳ ゴシック" w:hint="eastAsia"/>
        </w:rPr>
      </w:pPr>
      <w:del w:id="52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packaging==19.2</w:delText>
        </w:r>
      </w:del>
    </w:p>
    <w:p w14:paraId="4600FB65" w14:textId="77777777" w:rsidR="00000000" w:rsidRPr="007C6C15" w:rsidRDefault="00DE5E6B" w:rsidP="007C6C15">
      <w:pPr>
        <w:pStyle w:val="a3"/>
        <w:rPr>
          <w:del w:id="526" w:author="作成者が" w:date="2021-11-26T15:09:00Z"/>
          <w:rFonts w:ascii="ＭＳ ゴシック" w:eastAsia="ＭＳ ゴシック" w:hAnsi="ＭＳ ゴシック" w:cs="ＭＳ ゴシック" w:hint="eastAsia"/>
        </w:rPr>
      </w:pPr>
      <w:del w:id="52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pandas==0.25.3</w:delText>
        </w:r>
      </w:del>
    </w:p>
    <w:p w14:paraId="2EB931D3" w14:textId="77777777" w:rsidR="00000000" w:rsidRPr="007C6C15" w:rsidRDefault="00DE5E6B" w:rsidP="007C6C15">
      <w:pPr>
        <w:pStyle w:val="a3"/>
        <w:rPr>
          <w:del w:id="528" w:author="作成者が" w:date="2021-11-26T15:09:00Z"/>
          <w:rFonts w:ascii="ＭＳ ゴシック" w:eastAsia="ＭＳ ゴシック" w:hAnsi="ＭＳ ゴシック" w:cs="ＭＳ ゴシック" w:hint="eastAsia"/>
        </w:rPr>
      </w:pPr>
      <w:del w:id="52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pkgconfig==1.5.1</w:delText>
        </w:r>
      </w:del>
    </w:p>
    <w:p w14:paraId="11B94738" w14:textId="77777777" w:rsidR="00000000" w:rsidRPr="007C6C15" w:rsidRDefault="00DE5E6B" w:rsidP="007C6C15">
      <w:pPr>
        <w:pStyle w:val="a3"/>
        <w:rPr>
          <w:del w:id="530" w:author="作成者が" w:date="2021-11-26T15:09:00Z"/>
          <w:rFonts w:ascii="ＭＳ ゴシック" w:eastAsia="ＭＳ ゴシック" w:hAnsi="ＭＳ ゴシック" w:cs="ＭＳ ゴシック" w:hint="eastAsia"/>
        </w:rPr>
      </w:pPr>
      <w:del w:id="53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pluggy==0.13.1</w:delText>
        </w:r>
      </w:del>
    </w:p>
    <w:p w14:paraId="0BEDE179" w14:textId="77777777" w:rsidR="00000000" w:rsidRPr="007C6C15" w:rsidRDefault="00DE5E6B" w:rsidP="007C6C15">
      <w:pPr>
        <w:pStyle w:val="a3"/>
        <w:rPr>
          <w:del w:id="532" w:author="作成者が" w:date="2021-11-26T15:09:00Z"/>
          <w:rFonts w:ascii="ＭＳ ゴシック" w:eastAsia="ＭＳ ゴシック" w:hAnsi="ＭＳ ゴシック" w:cs="ＭＳ ゴシック" w:hint="eastAsia"/>
        </w:rPr>
      </w:pPr>
      <w:del w:id="53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prog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ressbar2==3.43.1</w:delText>
        </w:r>
      </w:del>
    </w:p>
    <w:p w14:paraId="3FEFA64A" w14:textId="77777777" w:rsidR="00000000" w:rsidRPr="007C6C15" w:rsidRDefault="00DE5E6B" w:rsidP="007C6C15">
      <w:pPr>
        <w:pStyle w:val="a3"/>
        <w:rPr>
          <w:del w:id="534" w:author="作成者が" w:date="2021-11-26T15:09:00Z"/>
          <w:rFonts w:ascii="ＭＳ ゴシック" w:eastAsia="ＭＳ ゴシック" w:hAnsi="ＭＳ ゴシック" w:cs="ＭＳ ゴシック" w:hint="eastAsia"/>
        </w:rPr>
      </w:pPr>
      <w:del w:id="53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protobuf==3.10.0</w:delText>
        </w:r>
      </w:del>
    </w:p>
    <w:p w14:paraId="67CB3BB9" w14:textId="77777777" w:rsidR="00000000" w:rsidRPr="007C6C15" w:rsidRDefault="00DE5E6B" w:rsidP="007C6C15">
      <w:pPr>
        <w:pStyle w:val="a3"/>
        <w:rPr>
          <w:del w:id="536" w:author="作成者が" w:date="2021-11-26T15:09:00Z"/>
          <w:rFonts w:ascii="ＭＳ ゴシック" w:eastAsia="ＭＳ ゴシック" w:hAnsi="ＭＳ ゴシック" w:cs="ＭＳ ゴシック" w:hint="eastAsia"/>
        </w:rPr>
      </w:pPr>
      <w:del w:id="53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py==1.8.0</w:delText>
        </w:r>
      </w:del>
    </w:p>
    <w:p w14:paraId="7ABF160C" w14:textId="77777777" w:rsidR="00000000" w:rsidRPr="007C6C15" w:rsidRDefault="00DE5E6B" w:rsidP="007C6C15">
      <w:pPr>
        <w:pStyle w:val="a3"/>
        <w:rPr>
          <w:del w:id="538" w:author="作成者が" w:date="2021-11-26T15:09:00Z"/>
          <w:rFonts w:ascii="ＭＳ ゴシック" w:eastAsia="ＭＳ ゴシック" w:hAnsi="ＭＳ ゴシック" w:cs="ＭＳ ゴシック" w:hint="eastAsia"/>
        </w:rPr>
      </w:pPr>
      <w:del w:id="53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pyasn1==0.4.3</w:delText>
        </w:r>
      </w:del>
    </w:p>
    <w:p w14:paraId="0FBDD581" w14:textId="77777777" w:rsidR="00000000" w:rsidRPr="007C6C15" w:rsidRDefault="00DE5E6B" w:rsidP="007C6C15">
      <w:pPr>
        <w:pStyle w:val="a3"/>
        <w:rPr>
          <w:del w:id="540" w:author="作成者が" w:date="2021-11-26T15:09:00Z"/>
          <w:rFonts w:ascii="ＭＳ ゴシック" w:eastAsia="ＭＳ ゴシック" w:hAnsi="ＭＳ ゴシック" w:cs="ＭＳ ゴシック" w:hint="eastAsia"/>
        </w:rPr>
      </w:pPr>
      <w:del w:id="54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pyflann==1.6.14</w:delText>
        </w:r>
      </w:del>
    </w:p>
    <w:p w14:paraId="00B4752F" w14:textId="77777777" w:rsidR="00000000" w:rsidRPr="007C6C15" w:rsidRDefault="00DE5E6B" w:rsidP="007C6C15">
      <w:pPr>
        <w:pStyle w:val="a3"/>
        <w:rPr>
          <w:del w:id="542" w:author="作成者が" w:date="2021-11-26T15:09:00Z"/>
          <w:rFonts w:ascii="ＭＳ ゴシック" w:eastAsia="ＭＳ ゴシック" w:hAnsi="ＭＳ ゴシック" w:cs="ＭＳ ゴシック" w:hint="eastAsia"/>
        </w:rPr>
      </w:pPr>
      <w:del w:id="54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pyhamcrest==1.9.0</w:delText>
        </w:r>
      </w:del>
    </w:p>
    <w:p w14:paraId="26002BD9" w14:textId="77777777" w:rsidR="00000000" w:rsidRPr="007C6C15" w:rsidRDefault="00DE5E6B" w:rsidP="007C6C15">
      <w:pPr>
        <w:pStyle w:val="a3"/>
        <w:rPr>
          <w:del w:id="544" w:author="作成者が" w:date="2021-11-26T15:09:00Z"/>
          <w:rFonts w:ascii="ＭＳ ゴシック" w:eastAsia="ＭＳ ゴシック" w:hAnsi="ＭＳ ゴシック" w:cs="ＭＳ ゴシック" w:hint="eastAsia"/>
        </w:rPr>
      </w:pPr>
      <w:del w:id="54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pyopenssl==18.0.0</w:delText>
        </w:r>
      </w:del>
    </w:p>
    <w:p w14:paraId="6F9ED7E8" w14:textId="77777777" w:rsidR="00000000" w:rsidRPr="007C6C15" w:rsidRDefault="00DE5E6B" w:rsidP="007C6C15">
      <w:pPr>
        <w:pStyle w:val="a3"/>
        <w:rPr>
          <w:del w:id="546" w:author="作成者が" w:date="2021-11-26T15:09:00Z"/>
          <w:rFonts w:ascii="ＭＳ ゴシック" w:eastAsia="ＭＳ ゴシック" w:hAnsi="ＭＳ ゴシック" w:cs="ＭＳ ゴシック" w:hint="eastAsia"/>
        </w:rPr>
      </w:pPr>
      <w:del w:id="54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pypdf2==1.26.0</w:delText>
        </w:r>
      </w:del>
    </w:p>
    <w:p w14:paraId="3BCDCDD7" w14:textId="77777777" w:rsidR="00000000" w:rsidRPr="007C6C15" w:rsidRDefault="00DE5E6B" w:rsidP="007C6C15">
      <w:pPr>
        <w:pStyle w:val="a3"/>
        <w:rPr>
          <w:del w:id="548" w:author="作成者が" w:date="2021-11-26T15:09:00Z"/>
          <w:rFonts w:ascii="ＭＳ ゴシック" w:eastAsia="ＭＳ ゴシック" w:hAnsi="ＭＳ ゴシック" w:cs="ＭＳ ゴシック" w:hint="eastAsia"/>
        </w:rPr>
      </w:pPr>
      <w:del w:id="54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pytest==4.6.2</w:delText>
        </w:r>
      </w:del>
    </w:p>
    <w:p w14:paraId="615E7836" w14:textId="77777777" w:rsidR="00000000" w:rsidRPr="007C6C15" w:rsidRDefault="00DE5E6B" w:rsidP="007C6C15">
      <w:pPr>
        <w:pStyle w:val="a3"/>
        <w:rPr>
          <w:del w:id="550" w:author="作成者が" w:date="2021-11-26T15:09:00Z"/>
          <w:rFonts w:ascii="ＭＳ ゴシック" w:eastAsia="ＭＳ ゴシック" w:hAnsi="ＭＳ ゴシック" w:cs="ＭＳ ゴシック" w:hint="eastAsia"/>
        </w:rPr>
      </w:pPr>
      <w:del w:id="55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pytest-cov==2.7.1</w:delText>
        </w:r>
      </w:del>
    </w:p>
    <w:p w14:paraId="003697EC" w14:textId="77777777" w:rsidR="00000000" w:rsidRPr="007C6C15" w:rsidRDefault="00DE5E6B" w:rsidP="007C6C15">
      <w:pPr>
        <w:pStyle w:val="a3"/>
        <w:rPr>
          <w:del w:id="552" w:author="作成者が" w:date="2021-11-26T15:09:00Z"/>
          <w:rFonts w:ascii="ＭＳ ゴシック" w:eastAsia="ＭＳ ゴシック" w:hAnsi="ＭＳ ゴシック" w:cs="ＭＳ ゴシック" w:hint="eastAsia"/>
        </w:rPr>
      </w:pPr>
      <w:del w:id="55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python-utils==2.3.0</w:delText>
        </w:r>
      </w:del>
    </w:p>
    <w:p w14:paraId="496EE637" w14:textId="77777777" w:rsidR="00000000" w:rsidRPr="007C6C15" w:rsidRDefault="00DE5E6B" w:rsidP="007C6C15">
      <w:pPr>
        <w:pStyle w:val="a3"/>
        <w:rPr>
          <w:del w:id="554" w:author="作成者が" w:date="2021-11-26T15:09:00Z"/>
          <w:rFonts w:ascii="ＭＳ ゴシック" w:eastAsia="ＭＳ ゴシック" w:hAnsi="ＭＳ ゴシック" w:cs="ＭＳ ゴシック" w:hint="eastAsia"/>
        </w:rPr>
      </w:pPr>
      <w:del w:id="55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pywavelets==1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.1.1</w:delText>
        </w:r>
      </w:del>
    </w:p>
    <w:p w14:paraId="3E82AFA3" w14:textId="77777777" w:rsidR="00000000" w:rsidRPr="007C6C15" w:rsidRDefault="00DE5E6B" w:rsidP="007C6C15">
      <w:pPr>
        <w:pStyle w:val="a3"/>
        <w:rPr>
          <w:del w:id="556" w:author="作成者が" w:date="2021-11-26T15:09:00Z"/>
          <w:rFonts w:ascii="ＭＳ ゴシック" w:eastAsia="ＭＳ ゴシック" w:hAnsi="ＭＳ ゴシック" w:cs="ＭＳ ゴシック" w:hint="eastAsia"/>
        </w:rPr>
      </w:pPr>
      <w:del w:id="55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pyyaml==3.13</w:delText>
        </w:r>
      </w:del>
    </w:p>
    <w:p w14:paraId="3698D868" w14:textId="77777777" w:rsidR="00000000" w:rsidRPr="007C6C15" w:rsidRDefault="00DE5E6B" w:rsidP="007C6C15">
      <w:pPr>
        <w:pStyle w:val="a3"/>
        <w:rPr>
          <w:del w:id="558" w:author="作成者が" w:date="2021-11-26T15:09:00Z"/>
          <w:rFonts w:ascii="ＭＳ ゴシック" w:eastAsia="ＭＳ ゴシック" w:hAnsi="ＭＳ ゴシック" w:cs="ＭＳ ゴシック" w:hint="eastAsia"/>
        </w:rPr>
      </w:pPr>
      <w:del w:id="55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requests==2.22.0</w:delText>
        </w:r>
      </w:del>
    </w:p>
    <w:p w14:paraId="20B2DF9B" w14:textId="77777777" w:rsidR="00000000" w:rsidRPr="007C6C15" w:rsidRDefault="00DE5E6B" w:rsidP="007C6C15">
      <w:pPr>
        <w:pStyle w:val="a3"/>
        <w:rPr>
          <w:del w:id="560" w:author="作成者が" w:date="2021-11-26T15:09:00Z"/>
          <w:rFonts w:ascii="ＭＳ ゴシック" w:eastAsia="ＭＳ ゴシック" w:hAnsi="ＭＳ ゴシック" w:cs="ＭＳ ゴシック" w:hint="eastAsia"/>
        </w:rPr>
      </w:pPr>
      <w:del w:id="56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requests-mock==1.5.2</w:delText>
        </w:r>
      </w:del>
    </w:p>
    <w:p w14:paraId="0938FE46" w14:textId="77777777" w:rsidR="00000000" w:rsidRPr="007C6C15" w:rsidRDefault="00DE5E6B" w:rsidP="007C6C15">
      <w:pPr>
        <w:pStyle w:val="a3"/>
        <w:rPr>
          <w:del w:id="562" w:author="作成者が" w:date="2021-11-26T15:09:00Z"/>
          <w:rFonts w:ascii="ＭＳ ゴシック" w:eastAsia="ＭＳ ゴシック" w:hAnsi="ＭＳ ゴシック" w:cs="ＭＳ ゴシック" w:hint="eastAsia"/>
        </w:rPr>
      </w:pPr>
      <w:del w:id="56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roman==3.1</w:delText>
        </w:r>
      </w:del>
    </w:p>
    <w:p w14:paraId="6A7F8969" w14:textId="77777777" w:rsidR="00000000" w:rsidRPr="007C6C15" w:rsidRDefault="00DE5E6B" w:rsidP="007C6C15">
      <w:pPr>
        <w:pStyle w:val="a3"/>
        <w:rPr>
          <w:del w:id="564" w:author="作成者が" w:date="2021-11-26T15:09:00Z"/>
          <w:rFonts w:ascii="ＭＳ ゴシック" w:eastAsia="ＭＳ ゴシック" w:hAnsi="ＭＳ ゴシック" w:cs="ＭＳ ゴシック" w:hint="eastAsia"/>
        </w:rPr>
      </w:pPr>
      <w:del w:id="56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scikit-image==0.16.2</w:delText>
        </w:r>
      </w:del>
    </w:p>
    <w:p w14:paraId="39C77403" w14:textId="77777777" w:rsidR="00000000" w:rsidRPr="007C6C15" w:rsidRDefault="00DE5E6B" w:rsidP="007C6C15">
      <w:pPr>
        <w:pStyle w:val="a3"/>
        <w:rPr>
          <w:del w:id="566" w:author="作成者が" w:date="2021-11-26T15:09:00Z"/>
          <w:rFonts w:ascii="ＭＳ ゴシック" w:eastAsia="ＭＳ ゴシック" w:hAnsi="ＭＳ ゴシック" w:cs="ＭＳ ゴシック" w:hint="eastAsia"/>
        </w:rPr>
      </w:pPr>
      <w:del w:id="56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scikit-learn==0.22.1</w:delText>
        </w:r>
      </w:del>
    </w:p>
    <w:p w14:paraId="33BA5C06" w14:textId="77777777" w:rsidR="00000000" w:rsidRPr="007C6C15" w:rsidRDefault="00DE5E6B" w:rsidP="007C6C15">
      <w:pPr>
        <w:pStyle w:val="a3"/>
        <w:rPr>
          <w:del w:id="568" w:author="作成者が" w:date="2021-11-26T15:09:00Z"/>
          <w:rFonts w:ascii="ＭＳ ゴシック" w:eastAsia="ＭＳ ゴシック" w:hAnsi="ＭＳ ゴシック" w:cs="ＭＳ ゴシック" w:hint="eastAsia"/>
        </w:rPr>
      </w:pPr>
      <w:del w:id="56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seaborn==0.9.0</w:delText>
        </w:r>
      </w:del>
    </w:p>
    <w:p w14:paraId="0F693038" w14:textId="77777777" w:rsidR="00000000" w:rsidRPr="007C6C15" w:rsidRDefault="00DE5E6B" w:rsidP="007C6C15">
      <w:pPr>
        <w:pStyle w:val="a3"/>
        <w:rPr>
          <w:del w:id="570" w:author="作成者が" w:date="2021-11-26T15:09:00Z"/>
          <w:rFonts w:ascii="ＭＳ ゴシック" w:eastAsia="ＭＳ ゴシック" w:hAnsi="ＭＳ ゴシック" w:cs="ＭＳ ゴシック" w:hint="eastAsia"/>
        </w:rPr>
      </w:pPr>
      <w:del w:id="57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sklearn==0.0</w:delText>
        </w:r>
      </w:del>
    </w:p>
    <w:p w14:paraId="516B863F" w14:textId="77777777" w:rsidR="00000000" w:rsidRPr="007C6C15" w:rsidRDefault="00DE5E6B" w:rsidP="007C6C15">
      <w:pPr>
        <w:pStyle w:val="a3"/>
        <w:rPr>
          <w:del w:id="572" w:author="作成者が" w:date="2021-11-26T15:09:00Z"/>
          <w:rFonts w:ascii="ＭＳ ゴシック" w:eastAsia="ＭＳ ゴシック" w:hAnsi="ＭＳ ゴシック" w:cs="ＭＳ ゴシック" w:hint="eastAsia"/>
        </w:rPr>
      </w:pPr>
      <w:del w:id="57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sortedcontainers==2.1.0</w:delText>
        </w:r>
      </w:del>
    </w:p>
    <w:p w14:paraId="2509F7AE" w14:textId="77777777" w:rsidR="00000000" w:rsidRPr="007C6C15" w:rsidRDefault="00DE5E6B" w:rsidP="007C6C15">
      <w:pPr>
        <w:pStyle w:val="a3"/>
        <w:rPr>
          <w:del w:id="574" w:author="作成者が" w:date="2021-11-26T15:09:00Z"/>
          <w:rFonts w:ascii="ＭＳ ゴシック" w:eastAsia="ＭＳ ゴシック" w:hAnsi="ＭＳ ゴシック" w:cs="ＭＳ ゴシック" w:hint="eastAsia"/>
        </w:rPr>
      </w:pPr>
      <w:del w:id="57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sqlparse==0.3.0</w:delText>
        </w:r>
      </w:del>
    </w:p>
    <w:p w14:paraId="0A6F8B0E" w14:textId="77777777" w:rsidR="00000000" w:rsidRPr="007C6C15" w:rsidRDefault="00DE5E6B" w:rsidP="007C6C15">
      <w:pPr>
        <w:pStyle w:val="a3"/>
        <w:rPr>
          <w:del w:id="576" w:author="作成者が" w:date="2021-11-26T15:09:00Z"/>
          <w:rFonts w:ascii="ＭＳ ゴシック" w:eastAsia="ＭＳ ゴシック" w:hAnsi="ＭＳ ゴシック" w:cs="ＭＳ ゴシック" w:hint="eastAsia"/>
        </w:rPr>
      </w:pPr>
      <w:del w:id="57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tensorboardx=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=1.9</w:delText>
        </w:r>
      </w:del>
    </w:p>
    <w:p w14:paraId="74365E71" w14:textId="77777777" w:rsidR="00000000" w:rsidRPr="007C6C15" w:rsidRDefault="00DE5E6B" w:rsidP="007C6C15">
      <w:pPr>
        <w:pStyle w:val="a3"/>
        <w:rPr>
          <w:del w:id="578" w:author="作成者が" w:date="2021-11-26T15:09:00Z"/>
          <w:rFonts w:ascii="ＭＳ ゴシック" w:eastAsia="ＭＳ ゴシック" w:hAnsi="ＭＳ ゴシック" w:cs="ＭＳ ゴシック" w:hint="eastAsia"/>
        </w:rPr>
      </w:pPr>
      <w:del w:id="57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tifffile==2020.2.16</w:delText>
        </w:r>
      </w:del>
    </w:p>
    <w:p w14:paraId="64D20464" w14:textId="77777777" w:rsidR="00000000" w:rsidRPr="007C6C15" w:rsidRDefault="00DE5E6B" w:rsidP="007C6C15">
      <w:pPr>
        <w:pStyle w:val="a3"/>
        <w:rPr>
          <w:del w:id="580" w:author="作成者が" w:date="2021-11-26T15:09:00Z"/>
          <w:rFonts w:ascii="ＭＳ ゴシック" w:eastAsia="ＭＳ ゴシック" w:hAnsi="ＭＳ ゴシック" w:cs="ＭＳ ゴシック" w:hint="eastAsia"/>
        </w:rPr>
      </w:pPr>
      <w:del w:id="58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toml==0.10.0</w:delText>
        </w:r>
      </w:del>
    </w:p>
    <w:p w14:paraId="67FF6D88" w14:textId="77777777" w:rsidR="00000000" w:rsidRPr="007C6C15" w:rsidRDefault="00DE5E6B" w:rsidP="007C6C15">
      <w:pPr>
        <w:pStyle w:val="a3"/>
        <w:rPr>
          <w:del w:id="582" w:author="作成者が" w:date="2021-11-26T15:09:00Z"/>
          <w:rFonts w:ascii="ＭＳ ゴシック" w:eastAsia="ＭＳ ゴシック" w:hAnsi="ＭＳ ゴシック" w:cs="ＭＳ ゴシック" w:hint="eastAsia"/>
        </w:rPr>
      </w:pPr>
      <w:del w:id="58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torchsummary==1.5.1</w:delText>
        </w:r>
      </w:del>
    </w:p>
    <w:p w14:paraId="4D19E840" w14:textId="77777777" w:rsidR="00000000" w:rsidRPr="007C6C15" w:rsidRDefault="00DE5E6B" w:rsidP="007C6C15">
      <w:pPr>
        <w:pStyle w:val="a3"/>
        <w:rPr>
          <w:del w:id="584" w:author="作成者が" w:date="2021-11-26T15:09:00Z"/>
          <w:rFonts w:ascii="ＭＳ ゴシック" w:eastAsia="ＭＳ ゴシック" w:hAnsi="ＭＳ ゴシック" w:cs="ＭＳ ゴシック" w:hint="eastAsia"/>
        </w:rPr>
      </w:pPr>
      <w:del w:id="58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torchvision==0.1.8</w:delText>
        </w:r>
      </w:del>
    </w:p>
    <w:p w14:paraId="75EFC407" w14:textId="77777777" w:rsidR="00000000" w:rsidRPr="007C6C15" w:rsidRDefault="00DE5E6B" w:rsidP="007C6C15">
      <w:pPr>
        <w:pStyle w:val="a3"/>
        <w:rPr>
          <w:del w:id="586" w:author="作成者が" w:date="2021-11-26T15:09:00Z"/>
          <w:rFonts w:ascii="ＭＳ ゴシック" w:eastAsia="ＭＳ ゴシック" w:hAnsi="ＭＳ ゴシック" w:cs="ＭＳ ゴシック" w:hint="eastAsia"/>
        </w:rPr>
      </w:pPr>
      <w:del w:id="58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tox==3.13.2</w:delText>
        </w:r>
      </w:del>
    </w:p>
    <w:p w14:paraId="0A402626" w14:textId="77777777" w:rsidR="00000000" w:rsidRPr="007C6C15" w:rsidRDefault="00DE5E6B" w:rsidP="007C6C15">
      <w:pPr>
        <w:pStyle w:val="a3"/>
        <w:rPr>
          <w:del w:id="588" w:author="作成者が" w:date="2021-11-26T15:09:00Z"/>
          <w:rFonts w:ascii="ＭＳ ゴシック" w:eastAsia="ＭＳ ゴシック" w:hAnsi="ＭＳ ゴシック" w:cs="ＭＳ ゴシック" w:hint="eastAsia"/>
        </w:rPr>
      </w:pPr>
      <w:del w:id="58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tqdm==4.37.0</w:delText>
        </w:r>
      </w:del>
    </w:p>
    <w:p w14:paraId="5A043EF8" w14:textId="77777777" w:rsidR="00000000" w:rsidRPr="007C6C15" w:rsidRDefault="00DE5E6B" w:rsidP="007C6C15">
      <w:pPr>
        <w:pStyle w:val="a3"/>
        <w:rPr>
          <w:del w:id="590" w:author="作成者が" w:date="2021-11-26T15:09:00Z"/>
          <w:rFonts w:ascii="ＭＳ ゴシック" w:eastAsia="ＭＳ ゴシック" w:hAnsi="ＭＳ ゴシック" w:cs="ＭＳ ゴシック" w:hint="eastAsia"/>
        </w:rPr>
      </w:pPr>
      <w:del w:id="59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twisted==19.7.0</w:delText>
        </w:r>
      </w:del>
    </w:p>
    <w:p w14:paraId="6FF08EA7" w14:textId="77777777" w:rsidR="00000000" w:rsidRPr="007C6C15" w:rsidRDefault="00DE5E6B" w:rsidP="007C6C15">
      <w:pPr>
        <w:pStyle w:val="a3"/>
        <w:rPr>
          <w:del w:id="592" w:author="作成者が" w:date="2021-11-26T15:09:00Z"/>
          <w:rFonts w:ascii="ＭＳ ゴシック" w:eastAsia="ＭＳ ゴシック" w:hAnsi="ＭＳ ゴシック" w:cs="ＭＳ ゴシック" w:hint="eastAsia"/>
        </w:rPr>
      </w:pPr>
      <w:del w:id="59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txaio==18.8.1</w:delText>
        </w:r>
      </w:del>
    </w:p>
    <w:p w14:paraId="7A9D7F58" w14:textId="77777777" w:rsidR="00000000" w:rsidRPr="007C6C15" w:rsidRDefault="00DE5E6B" w:rsidP="007C6C15">
      <w:pPr>
        <w:pStyle w:val="a3"/>
        <w:rPr>
          <w:del w:id="594" w:author="作成者が" w:date="2021-11-26T15:09:00Z"/>
          <w:rFonts w:ascii="ＭＳ ゴシック" w:eastAsia="ＭＳ ゴシック" w:hAnsi="ＭＳ ゴシック" w:cs="ＭＳ ゴシック" w:hint="eastAsia"/>
        </w:rPr>
      </w:pPr>
      <w:del w:id="59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typing-extensions==3.7.4.1</w:delText>
        </w:r>
      </w:del>
    </w:p>
    <w:p w14:paraId="072B5BB7" w14:textId="77777777" w:rsidR="00000000" w:rsidRPr="007C6C15" w:rsidRDefault="00DE5E6B" w:rsidP="007C6C15">
      <w:pPr>
        <w:pStyle w:val="a3"/>
        <w:rPr>
          <w:del w:id="596" w:author="作成者が" w:date="2021-11-26T15:09:00Z"/>
          <w:rFonts w:ascii="ＭＳ ゴシック" w:eastAsia="ＭＳ ゴシック" w:hAnsi="ＭＳ ゴシック" w:cs="ＭＳ ゴシック" w:hint="eastAsia"/>
        </w:rPr>
      </w:pPr>
      <w:del w:id="59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urllib3==1.25.7</w:delText>
        </w:r>
      </w:del>
    </w:p>
    <w:p w14:paraId="256A41FD" w14:textId="77777777" w:rsidR="00000000" w:rsidRPr="007C6C15" w:rsidRDefault="00DE5E6B" w:rsidP="007C6C15">
      <w:pPr>
        <w:pStyle w:val="a3"/>
        <w:rPr>
          <w:del w:id="598" w:author="作成者が" w:date="2021-11-26T15:09:00Z"/>
          <w:rFonts w:ascii="ＭＳ ゴシック" w:eastAsia="ＭＳ ゴシック" w:hAnsi="ＭＳ ゴシック" w:cs="ＭＳ ゴシック" w:hint="eastAsia"/>
        </w:rPr>
      </w:pPr>
      <w:del w:id="59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virtualenv==16.</w:delText>
        </w:r>
        <w:r w:rsidRPr="007C6C15">
          <w:rPr>
            <w:rFonts w:ascii="ＭＳ ゴシック" w:eastAsia="ＭＳ ゴシック" w:hAnsi="ＭＳ ゴシック" w:cs="ＭＳ ゴシック" w:hint="eastAsia"/>
          </w:rPr>
          <w:delText>7.7</w:delText>
        </w:r>
      </w:del>
    </w:p>
    <w:p w14:paraId="78725DD3" w14:textId="77777777" w:rsidR="00000000" w:rsidRPr="007C6C15" w:rsidRDefault="00DE5E6B" w:rsidP="007C6C15">
      <w:pPr>
        <w:pStyle w:val="a3"/>
        <w:rPr>
          <w:del w:id="600" w:author="作成者が" w:date="2021-11-26T15:09:00Z"/>
          <w:rFonts w:ascii="ＭＳ ゴシック" w:eastAsia="ＭＳ ゴシック" w:hAnsi="ＭＳ ゴシック" w:cs="ＭＳ ゴシック" w:hint="eastAsia"/>
        </w:rPr>
      </w:pPr>
      <w:del w:id="60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webencodings==0.5.1</w:delText>
        </w:r>
      </w:del>
    </w:p>
    <w:p w14:paraId="56865C77" w14:textId="77777777" w:rsidR="00000000" w:rsidRPr="007C6C15" w:rsidRDefault="00DE5E6B" w:rsidP="007C6C15">
      <w:pPr>
        <w:pStyle w:val="a3"/>
        <w:rPr>
          <w:del w:id="602" w:author="作成者が" w:date="2021-11-26T15:09:00Z"/>
          <w:rFonts w:ascii="ＭＳ ゴシック" w:eastAsia="ＭＳ ゴシック" w:hAnsi="ＭＳ ゴシック" w:cs="ＭＳ ゴシック" w:hint="eastAsia"/>
        </w:rPr>
      </w:pPr>
      <w:del w:id="603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websockets==8.1</w:delText>
        </w:r>
      </w:del>
    </w:p>
    <w:p w14:paraId="7B9621F6" w14:textId="77777777" w:rsidR="00000000" w:rsidRPr="007C6C15" w:rsidRDefault="00DE5E6B" w:rsidP="007C6C15">
      <w:pPr>
        <w:pStyle w:val="a3"/>
        <w:rPr>
          <w:del w:id="604" w:author="作成者が" w:date="2021-11-26T15:09:00Z"/>
          <w:rFonts w:ascii="ＭＳ ゴシック" w:eastAsia="ＭＳ ゴシック" w:hAnsi="ＭＳ ゴシック" w:cs="ＭＳ ゴシック" w:hint="eastAsia"/>
        </w:rPr>
      </w:pPr>
      <w:del w:id="605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zarr==2.3.2</w:delText>
        </w:r>
      </w:del>
    </w:p>
    <w:p w14:paraId="49A1C750" w14:textId="77777777" w:rsidR="00000000" w:rsidRPr="007C6C15" w:rsidRDefault="00DE5E6B" w:rsidP="007C6C15">
      <w:pPr>
        <w:pStyle w:val="a3"/>
        <w:rPr>
          <w:del w:id="606" w:author="作成者が" w:date="2021-11-26T15:09:00Z"/>
          <w:rFonts w:ascii="ＭＳ ゴシック" w:eastAsia="ＭＳ ゴシック" w:hAnsi="ＭＳ ゴシック" w:cs="ＭＳ ゴシック" w:hint="eastAsia"/>
        </w:rPr>
      </w:pPr>
      <w:del w:id="607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 xml:space="preserve">    - zope-interface==4.6.0</w:delText>
        </w:r>
      </w:del>
    </w:p>
    <w:p w14:paraId="5C8A6559" w14:textId="77777777" w:rsidR="00000000" w:rsidRPr="007C6C15" w:rsidRDefault="00DE5E6B" w:rsidP="007C6C15">
      <w:pPr>
        <w:pStyle w:val="a3"/>
        <w:rPr>
          <w:del w:id="608" w:author="作成者が" w:date="2021-11-26T15:09:00Z"/>
          <w:rFonts w:ascii="ＭＳ ゴシック" w:eastAsia="ＭＳ ゴシック" w:hAnsi="ＭＳ ゴシック" w:cs="ＭＳ ゴシック" w:hint="eastAsia"/>
        </w:rPr>
      </w:pPr>
      <w:r w:rsidRPr="00C035FD">
        <w:rPr>
          <w:rFonts w:ascii="ＭＳ ゴシック" w:eastAsia="ＭＳ ゴシック" w:hAnsi="ＭＳ ゴシック" w:cs="ＭＳ ゴシック" w:hint="eastAsia"/>
        </w:rPr>
        <w:t xml:space="preserve">prefix: </w:t>
      </w:r>
      <w:del w:id="609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/home/fedshyvana/anaconda3/</w:delText>
        </w:r>
      </w:del>
      <w:ins w:id="610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C:\Users\1give\Anaconda3\</w:t>
        </w:r>
      </w:ins>
      <w:r w:rsidRPr="00C035FD">
        <w:rPr>
          <w:rFonts w:ascii="ＭＳ ゴシック" w:eastAsia="ＭＳ ゴシック" w:hAnsi="ＭＳ ゴシック" w:cs="ＭＳ ゴシック" w:hint="eastAsia"/>
        </w:rPr>
        <w:t>envs</w:t>
      </w:r>
      <w:del w:id="611" w:author="作成者が" w:date="2021-11-26T15:09:00Z">
        <w:r w:rsidRPr="007C6C15">
          <w:rPr>
            <w:rFonts w:ascii="ＭＳ ゴシック" w:eastAsia="ＭＳ ゴシック" w:hAnsi="ＭＳ ゴシック" w:cs="ＭＳ ゴシック" w:hint="eastAsia"/>
          </w:rPr>
          <w:delText>/deep_learning</w:delText>
        </w:r>
      </w:del>
    </w:p>
    <w:p w14:paraId="3E040334" w14:textId="445EE01F" w:rsidR="00FB6848" w:rsidRPr="00C035FD" w:rsidRDefault="00DE5E6B" w:rsidP="00C035FD">
      <w:pPr>
        <w:pStyle w:val="a3"/>
        <w:rPr>
          <w:rFonts w:ascii="ＭＳ ゴシック" w:eastAsia="ＭＳ ゴシック" w:hAnsi="ＭＳ ゴシック" w:cs="ＭＳ ゴシック" w:hint="eastAsia"/>
        </w:rPr>
      </w:pPr>
      <w:ins w:id="612" w:author="作成者が" w:date="2021-11-26T15:09:00Z">
        <w:r w:rsidRPr="00C035FD">
          <w:rPr>
            <w:rFonts w:ascii="ＭＳ ゴシック" w:eastAsia="ＭＳ ゴシック" w:hAnsi="ＭＳ ゴシック" w:cs="ＭＳ ゴシック" w:hint="eastAsia"/>
          </w:rPr>
          <w:t>\</w:t>
        </w:r>
        <w:proofErr w:type="gramStart"/>
        <w:r w:rsidRPr="00C035FD">
          <w:rPr>
            <w:rFonts w:ascii="ＭＳ ゴシック" w:eastAsia="ＭＳ ゴシック" w:hAnsi="ＭＳ ゴシック" w:cs="ＭＳ ゴシック" w:hint="eastAsia"/>
          </w:rPr>
          <w:t>clam</w:t>
        </w:r>
      </w:ins>
      <w:proofErr w:type="gramEnd"/>
    </w:p>
    <w:sectPr w:rsidR="00FB6848" w:rsidRPr="00C035FD" w:rsidSect="00C035FD">
      <w:headerReference w:type="default" r:id="rId6"/>
      <w:footerReference w:type="default" r:id="rId7"/>
      <w:pgSz w:w="11906" w:h="16838"/>
      <w:pgMar w:top="1985" w:right="1979" w:bottom="1701" w:left="19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740A" w14:textId="77777777" w:rsidR="00DE5E6B" w:rsidRDefault="00DE5E6B" w:rsidP="00FB6848">
      <w:r>
        <w:separator/>
      </w:r>
    </w:p>
  </w:endnote>
  <w:endnote w:type="continuationSeparator" w:id="0">
    <w:p w14:paraId="1938AD63" w14:textId="77777777" w:rsidR="00DE5E6B" w:rsidRDefault="00DE5E6B" w:rsidP="00FB6848">
      <w:r>
        <w:continuationSeparator/>
      </w:r>
    </w:p>
  </w:endnote>
  <w:endnote w:type="continuationNotice" w:id="1">
    <w:p w14:paraId="4730E6BC" w14:textId="77777777" w:rsidR="00DE5E6B" w:rsidRDefault="00DE5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622A" w14:textId="77777777" w:rsidR="00FB6848" w:rsidRDefault="00FB68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792A5" w14:textId="77777777" w:rsidR="00DE5E6B" w:rsidRDefault="00DE5E6B" w:rsidP="00FB6848">
      <w:r>
        <w:separator/>
      </w:r>
    </w:p>
  </w:footnote>
  <w:footnote w:type="continuationSeparator" w:id="0">
    <w:p w14:paraId="6F8FBFDB" w14:textId="77777777" w:rsidR="00DE5E6B" w:rsidRDefault="00DE5E6B" w:rsidP="00FB6848">
      <w:r>
        <w:continuationSeparator/>
      </w:r>
    </w:p>
  </w:footnote>
  <w:footnote w:type="continuationNotice" w:id="1">
    <w:p w14:paraId="7F6A5D61" w14:textId="77777777" w:rsidR="00DE5E6B" w:rsidRDefault="00DE5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BAD1E" w14:textId="77777777" w:rsidR="00FB6848" w:rsidRDefault="00FB684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06"/>
    <w:rsid w:val="00121F36"/>
    <w:rsid w:val="007C6C15"/>
    <w:rsid w:val="00C035FD"/>
    <w:rsid w:val="00DE5E6B"/>
    <w:rsid w:val="00ED3506"/>
    <w:rsid w:val="00F3537D"/>
    <w:rsid w:val="00FB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7D90F9E-BE30-477D-9A0F-AF8EEA84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035FD"/>
    <w:rPr>
      <w:rFonts w:asciiTheme="minorEastAsia" w:hAnsi="Courier New" w:cs="Courier New"/>
    </w:rPr>
  </w:style>
  <w:style w:type="character" w:customStyle="1" w:styleId="a4">
    <w:name w:val="書式なし (文字)"/>
    <w:basedOn w:val="a0"/>
    <w:link w:val="a3"/>
    <w:uiPriority w:val="99"/>
    <w:rsid w:val="00C035FD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FB684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B6848"/>
  </w:style>
  <w:style w:type="paragraph" w:styleId="a7">
    <w:name w:val="footer"/>
    <w:basedOn w:val="a"/>
    <w:link w:val="a8"/>
    <w:uiPriority w:val="99"/>
    <w:unhideWhenUsed/>
    <w:rsid w:val="00FB684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B6848"/>
  </w:style>
  <w:style w:type="paragraph" w:styleId="a9">
    <w:name w:val="Revision"/>
    <w:hidden/>
    <w:uiPriority w:val="99"/>
    <w:semiHidden/>
    <w:rsid w:val="00FB6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Akihiko Hirao</dc:creator>
  <cp:keywords/>
  <dc:description/>
  <cp:lastModifiedBy>Hirao Akihiko</cp:lastModifiedBy>
  <cp:revision>1</cp:revision>
  <dcterms:created xsi:type="dcterms:W3CDTF">2021-11-26T06:09:00Z</dcterms:created>
  <dcterms:modified xsi:type="dcterms:W3CDTF">2021-11-26T06:12:00Z</dcterms:modified>
</cp:coreProperties>
</file>